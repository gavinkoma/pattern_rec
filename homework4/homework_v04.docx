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7C6B04B0"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2A6630">
        <w:t>0</w:t>
      </w:r>
      <w:ins w:id="1" w:author="Gavin Thomas Koma" w:date="2023-02-09T13:13:00Z">
        <w:r w:rsidR="00A36076">
          <w:t>4</w:t>
        </w:r>
      </w:ins>
      <w:del w:id="2" w:author="Gavin Thomas Koma" w:date="2023-02-09T13:13:00Z">
        <w:r w:rsidR="002A6630" w:rsidDel="00A36076">
          <w:delText>3</w:delText>
        </w:r>
      </w:del>
      <w:r w:rsidR="009C6132">
        <w:t>:</w:t>
      </w:r>
    </w:p>
    <w:p w14:paraId="5F3D170F" w14:textId="1CBEAF37" w:rsidR="005A0B97" w:rsidRDefault="00F86BE9" w:rsidP="002A6630">
      <w:pPr>
        <w:spacing w:before="240"/>
        <w:jc w:val="center"/>
        <w:rPr>
          <w:rFonts w:ascii="Helvetica" w:hAnsi="Helvetica"/>
          <w:b/>
          <w:sz w:val="28"/>
        </w:rPr>
      </w:pPr>
      <w:r>
        <w:rPr>
          <w:rFonts w:ascii="Helvetica" w:hAnsi="Helvetica"/>
          <w:b/>
          <w:sz w:val="28"/>
        </w:rPr>
        <w:t xml:space="preserve">HW No. </w:t>
      </w:r>
      <w:r w:rsidR="002A6630">
        <w:rPr>
          <w:rFonts w:ascii="Helvetica" w:hAnsi="Helvetica"/>
          <w:b/>
          <w:sz w:val="28"/>
        </w:rPr>
        <w:t>0</w:t>
      </w:r>
      <w:ins w:id="3" w:author="Gavin Thomas Koma" w:date="2023-02-09T13:13:00Z">
        <w:r w:rsidR="00A36076">
          <w:rPr>
            <w:rFonts w:ascii="Helvetica" w:hAnsi="Helvetica"/>
            <w:b/>
            <w:sz w:val="28"/>
          </w:rPr>
          <w:t>4</w:t>
        </w:r>
      </w:ins>
      <w:del w:id="4" w:author="Gavin Thomas Koma" w:date="2023-02-09T13:13:00Z">
        <w:r w:rsidR="002A6630" w:rsidDel="00A36076">
          <w:rPr>
            <w:rFonts w:ascii="Helvetica" w:hAnsi="Helvetica"/>
            <w:b/>
            <w:sz w:val="28"/>
          </w:rPr>
          <w:delText>3</w:delText>
        </w:r>
      </w:del>
      <w:r>
        <w:rPr>
          <w:rFonts w:ascii="Helvetica" w:hAnsi="Helvetica"/>
          <w:b/>
          <w:sz w:val="28"/>
        </w:rPr>
        <w:t>:</w:t>
      </w:r>
      <w:ins w:id="5" w:author="Gavin Thomas Koma" w:date="2023-02-09T13:13:00Z">
        <w:r w:rsidR="00A36076">
          <w:rPr>
            <w:rFonts w:ascii="Helvetica" w:hAnsi="Helvetica"/>
            <w:b/>
            <w:sz w:val="28"/>
          </w:rPr>
          <w:t xml:space="preserve"> Linear Discriminant Analysis</w:t>
        </w:r>
      </w:ins>
      <w:del w:id="6" w:author="Gavin Thomas Koma" w:date="2023-02-09T13:12:00Z">
        <w:r w:rsidDel="00A36076">
          <w:rPr>
            <w:rFonts w:ascii="Helvetica" w:hAnsi="Helvetica"/>
            <w:b/>
            <w:sz w:val="28"/>
          </w:rPr>
          <w:delText xml:space="preserve"> </w:delText>
        </w:r>
        <w:r w:rsidR="002A6630" w:rsidDel="00A36076">
          <w:rPr>
            <w:rFonts w:ascii="Helvetica" w:hAnsi="Helvetica"/>
            <w:b/>
            <w:sz w:val="28"/>
          </w:rPr>
          <w:delText>Maximum Likelihood vs. Bayesian Estimation</w:delText>
        </w:r>
      </w:del>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50DD903" w:rsidR="00F86BE9" w:rsidRDefault="002A6630">
      <w:pPr>
        <w:jc w:val="center"/>
      </w:pPr>
      <w:r>
        <w:t xml:space="preserve">February </w:t>
      </w:r>
      <w:ins w:id="7" w:author="Gavin Thomas Koma" w:date="2023-02-09T13:13:00Z">
        <w:r w:rsidR="00A36076">
          <w:t>9t</w:t>
        </w:r>
      </w:ins>
      <w:del w:id="8" w:author="Gavin Thomas Koma" w:date="2023-02-09T13:13:00Z">
        <w:r w:rsidDel="00A36076">
          <w:delText>6t</w:delText>
        </w:r>
      </w:del>
      <w:r>
        <w:t>h</w:t>
      </w:r>
      <w:r w:rsidR="00F86BE9">
        <w:t>, 20</w:t>
      </w:r>
      <w:ins w:id="9" w:author="Gavin Thomas Koma" w:date="2023-02-09T13:14:00Z">
        <w:r w:rsidR="00A36076">
          <w:t>2</w:t>
        </w:r>
      </w:ins>
      <w:del w:id="10" w:author="Gavin Thomas Koma" w:date="2023-02-09T13:14:00Z">
        <w:r w:rsidR="00F86BE9" w:rsidDel="00A36076">
          <w:delText>2</w:delText>
        </w:r>
      </w:del>
      <w:ins w:id="11" w:author="Gavin Thomas Koma" w:date="2023-02-09T13:14:00Z">
        <w:r w:rsidR="00A36076">
          <w:t>3</w:t>
        </w:r>
      </w:ins>
      <w:del w:id="12" w:author="Gavin Thomas Koma" w:date="2023-02-09T13:14:00Z">
        <w:r w:rsidR="00F86BE9" w:rsidDel="00A36076">
          <w:delText>2</w:delText>
        </w:r>
      </w:del>
    </w:p>
    <w:p w14:paraId="1B3349BD" w14:textId="6F08C312" w:rsidR="005A0B97" w:rsidRDefault="006A3001">
      <w:pPr>
        <w:jc w:val="center"/>
      </w:pPr>
      <w:r>
        <w:t>prepared by:</w:t>
      </w:r>
    </w:p>
    <w:p w14:paraId="48917898" w14:textId="598C3A6C" w:rsidR="000857C8" w:rsidRDefault="002A6630" w:rsidP="009C6132">
      <w:pPr>
        <w:spacing w:after="0" w:line="280" w:lineRule="atLeast"/>
        <w:jc w:val="center"/>
      </w:pPr>
      <w:r>
        <w:t>Gavin Koma</w:t>
      </w:r>
      <w:r w:rsidR="009C6132">
        <w:br/>
        <w:t xml:space="preserve">Email: </w:t>
      </w:r>
      <w:r>
        <w:t>gavintkoma</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4865147D" w14:textId="2B1ED858" w:rsidR="003925EE" w:rsidRDefault="00201700" w:rsidP="00E706F1">
      <w:pPr>
        <w:pStyle w:val="Heading1"/>
        <w:pageBreakBefore/>
        <w:rPr>
          <w:ins w:id="13" w:author="Gavin Thomas Koma" w:date="2023-02-09T13:16:00Z"/>
        </w:rPr>
      </w:pPr>
      <w:bookmarkStart w:id="14" w:name="_Ref49480580"/>
      <w:r>
        <w:lastRenderedPageBreak/>
        <w:t>Task 1</w:t>
      </w:r>
    </w:p>
    <w:p w14:paraId="595E69FB" w14:textId="6B13859E" w:rsidR="00A36076" w:rsidRPr="00A36076" w:rsidRDefault="00A36076" w:rsidP="00A36076">
      <w:pPr>
        <w:pPrChange w:id="15" w:author="Gavin Thomas Koma" w:date="2023-02-09T13:16:00Z">
          <w:pPr>
            <w:pStyle w:val="Heading1"/>
            <w:pageBreakBefore/>
          </w:pPr>
        </w:pPrChange>
      </w:pPr>
      <w:ins w:id="16" w:author="Gavin Thomas Koma" w:date="2023-02-09T13:17:00Z">
        <w:r>
          <w:t>The goal for Task 1 was to complete the table below. For ease of reading, I have altered the values that I have calculated myself to be highlighted.</w:t>
        </w:r>
      </w:ins>
      <w:ins w:id="17" w:author="Gavin Thomas Koma" w:date="2023-02-09T13:18:00Z">
        <w:r>
          <w:t xml:space="preserve"> Performing these calculations was relatively easy as we have performed </w:t>
        </w:r>
      </w:ins>
      <w:ins w:id="18" w:author="Gavin Thomas Koma" w:date="2023-02-09T13:19:00Z">
        <w:r>
          <w:t>a Quadratic Discriminant Analysis (</w:t>
        </w:r>
      </w:ins>
      <w:ins w:id="19" w:author="Gavin Thomas Koma" w:date="2023-02-09T13:18:00Z">
        <w:r>
          <w:t>QDA</w:t>
        </w:r>
      </w:ins>
      <w:ins w:id="20" w:author="Gavin Thomas Koma" w:date="2023-02-09T13:19:00Z">
        <w:r>
          <w:t>)</w:t>
        </w:r>
      </w:ins>
      <w:ins w:id="21" w:author="Gavin Thomas Koma" w:date="2023-02-09T13:18:00Z">
        <w:r>
          <w:t xml:space="preserve"> in a past assignment </w:t>
        </w:r>
      </w:ins>
      <w:ins w:id="22" w:author="Gavin Thomas Koma" w:date="2023-02-09T13:19:00Z">
        <w:r>
          <w:t xml:space="preserve">and Linear Discriminant Analysis (LDA) is quite easy to implement. Conducting the Class-Independent </w:t>
        </w:r>
        <w:proofErr w:type="gramStart"/>
        <w:r>
          <w:t>Principle</w:t>
        </w:r>
        <w:proofErr w:type="gramEnd"/>
        <w:r>
          <w:t xml:space="preserve"> Component Analysis (PCA), however</w:t>
        </w:r>
      </w:ins>
      <w:ins w:id="23" w:author="Gavin Thomas Koma" w:date="2023-02-09T13:20:00Z">
        <w:r>
          <w:t>, took a bit more time to complete and implement successfully.</w:t>
        </w:r>
      </w:ins>
    </w:p>
    <w:tbl>
      <w:tblPr>
        <w:tblW w:w="28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
        <w:gridCol w:w="1044"/>
        <w:gridCol w:w="1443"/>
        <w:gridCol w:w="839"/>
        <w:gridCol w:w="839"/>
        <w:gridCol w:w="839"/>
      </w:tblGrid>
      <w:tr w:rsidR="00A36076" w:rsidRPr="007D67D1" w14:paraId="02E70B6F" w14:textId="77777777" w:rsidTr="00C12CC7">
        <w:trPr>
          <w:trHeight w:val="184"/>
          <w:jc w:val="center"/>
          <w:ins w:id="24" w:author="Gavin Thomas Koma" w:date="2023-02-09T13:14:00Z"/>
        </w:trPr>
        <w:tc>
          <w:tcPr>
            <w:tcW w:w="361" w:type="pct"/>
            <w:shd w:val="clear" w:color="auto" w:fill="D9D9D9" w:themeFill="background1" w:themeFillShade="D9"/>
            <w:noWrap/>
            <w:tcMar>
              <w:top w:w="29" w:type="dxa"/>
              <w:left w:w="58" w:type="dxa"/>
              <w:bottom w:w="29" w:type="dxa"/>
              <w:right w:w="58" w:type="dxa"/>
            </w:tcMar>
            <w:hideMark/>
          </w:tcPr>
          <w:p w14:paraId="60C26674" w14:textId="77777777" w:rsidR="00A36076" w:rsidRPr="000D0208" w:rsidRDefault="00A36076" w:rsidP="00C12CC7">
            <w:pPr>
              <w:spacing w:after="0"/>
              <w:jc w:val="center"/>
              <w:rPr>
                <w:ins w:id="25" w:author="Gavin Thomas Koma" w:date="2023-02-09T13:14:00Z"/>
                <w:b/>
                <w:bCs/>
                <w:color w:val="000000"/>
                <w:sz w:val="18"/>
                <w:szCs w:val="18"/>
              </w:rPr>
            </w:pPr>
            <w:bookmarkStart w:id="26" w:name="_Hlk77777402"/>
            <w:ins w:id="27" w:author="Gavin Thomas Koma" w:date="2023-02-09T13:14:00Z">
              <w:r w:rsidRPr="000D0208">
                <w:rPr>
                  <w:b/>
                  <w:bCs/>
                  <w:color w:val="000000"/>
                  <w:sz w:val="18"/>
                  <w:szCs w:val="18"/>
                </w:rPr>
                <w:t>DS</w:t>
              </w:r>
            </w:ins>
          </w:p>
        </w:tc>
        <w:tc>
          <w:tcPr>
            <w:tcW w:w="967" w:type="pct"/>
            <w:shd w:val="clear" w:color="auto" w:fill="D9D9D9" w:themeFill="background1" w:themeFillShade="D9"/>
            <w:tcMar>
              <w:top w:w="29" w:type="dxa"/>
              <w:left w:w="58" w:type="dxa"/>
              <w:bottom w:w="29" w:type="dxa"/>
              <w:right w:w="58" w:type="dxa"/>
            </w:tcMar>
          </w:tcPr>
          <w:p w14:paraId="1CE15F90" w14:textId="77777777" w:rsidR="00A36076" w:rsidRPr="000D0208" w:rsidRDefault="00A36076" w:rsidP="00C12CC7">
            <w:pPr>
              <w:spacing w:after="0"/>
              <w:jc w:val="center"/>
              <w:rPr>
                <w:ins w:id="28" w:author="Gavin Thomas Koma" w:date="2023-02-09T13:14:00Z"/>
                <w:b/>
                <w:bCs/>
                <w:color w:val="000000"/>
                <w:sz w:val="18"/>
                <w:szCs w:val="18"/>
              </w:rPr>
            </w:pPr>
            <w:ins w:id="29" w:author="Gavin Thomas Koma" w:date="2023-02-09T13:14:00Z">
              <w:r w:rsidRPr="000D0208">
                <w:rPr>
                  <w:b/>
                  <w:bCs/>
                  <w:color w:val="000000"/>
                  <w:sz w:val="18"/>
                  <w:szCs w:val="18"/>
                </w:rPr>
                <w:t>System</w:t>
              </w:r>
            </w:ins>
          </w:p>
        </w:tc>
        <w:tc>
          <w:tcPr>
            <w:tcW w:w="1337" w:type="pct"/>
            <w:shd w:val="clear" w:color="auto" w:fill="D9D9D9" w:themeFill="background1" w:themeFillShade="D9"/>
          </w:tcPr>
          <w:p w14:paraId="0D1BCE9D" w14:textId="77777777" w:rsidR="00A36076" w:rsidRPr="000D0208" w:rsidRDefault="00A36076" w:rsidP="00C12CC7">
            <w:pPr>
              <w:spacing w:after="0"/>
              <w:jc w:val="center"/>
              <w:rPr>
                <w:ins w:id="30" w:author="Gavin Thomas Koma" w:date="2023-02-09T13:14:00Z"/>
                <w:b/>
                <w:bCs/>
                <w:color w:val="000000"/>
                <w:sz w:val="18"/>
                <w:szCs w:val="18"/>
              </w:rPr>
            </w:pPr>
            <w:ins w:id="31" w:author="Gavin Thomas Koma" w:date="2023-02-09T13:14:00Z">
              <w:r>
                <w:rPr>
                  <w:b/>
                  <w:bCs/>
                  <w:color w:val="000000"/>
                  <w:sz w:val="18"/>
                  <w:szCs w:val="18"/>
                </w:rPr>
                <w:t>Training Data</w:t>
              </w:r>
            </w:ins>
          </w:p>
        </w:tc>
        <w:tc>
          <w:tcPr>
            <w:tcW w:w="778" w:type="pct"/>
            <w:shd w:val="clear" w:color="auto" w:fill="D9D9D9" w:themeFill="background1" w:themeFillShade="D9"/>
            <w:noWrap/>
            <w:tcMar>
              <w:top w:w="29" w:type="dxa"/>
              <w:left w:w="58" w:type="dxa"/>
              <w:bottom w:w="29" w:type="dxa"/>
              <w:right w:w="58" w:type="dxa"/>
            </w:tcMar>
            <w:vAlign w:val="center"/>
          </w:tcPr>
          <w:p w14:paraId="7ED21275" w14:textId="77777777" w:rsidR="00A36076" w:rsidRPr="000D0208" w:rsidRDefault="00A36076" w:rsidP="00C12CC7">
            <w:pPr>
              <w:spacing w:after="0"/>
              <w:jc w:val="right"/>
              <w:rPr>
                <w:ins w:id="32" w:author="Gavin Thomas Koma" w:date="2023-02-09T13:14:00Z"/>
                <w:b/>
                <w:bCs/>
                <w:color w:val="000000"/>
                <w:sz w:val="18"/>
                <w:szCs w:val="18"/>
              </w:rPr>
            </w:pPr>
            <w:ins w:id="33" w:author="Gavin Thomas Koma" w:date="2023-02-09T13:14:00Z">
              <w:r w:rsidRPr="000D0208">
                <w:rPr>
                  <w:b/>
                  <w:bCs/>
                  <w:color w:val="000000"/>
                  <w:sz w:val="18"/>
                  <w:szCs w:val="18"/>
                </w:rPr>
                <w:t>Train</w:t>
              </w:r>
            </w:ins>
          </w:p>
        </w:tc>
        <w:tc>
          <w:tcPr>
            <w:tcW w:w="778" w:type="pct"/>
            <w:shd w:val="clear" w:color="auto" w:fill="D9D9D9" w:themeFill="background1" w:themeFillShade="D9"/>
            <w:noWrap/>
            <w:tcMar>
              <w:top w:w="29" w:type="dxa"/>
              <w:left w:w="58" w:type="dxa"/>
              <w:bottom w:w="29" w:type="dxa"/>
              <w:right w:w="58" w:type="dxa"/>
            </w:tcMar>
            <w:vAlign w:val="center"/>
            <w:hideMark/>
          </w:tcPr>
          <w:p w14:paraId="5C1AFFE6" w14:textId="77777777" w:rsidR="00A36076" w:rsidRPr="000D0208" w:rsidRDefault="00A36076" w:rsidP="00C12CC7">
            <w:pPr>
              <w:spacing w:after="0"/>
              <w:jc w:val="right"/>
              <w:rPr>
                <w:ins w:id="34" w:author="Gavin Thomas Koma" w:date="2023-02-09T13:14:00Z"/>
                <w:b/>
                <w:bCs/>
                <w:color w:val="000000"/>
                <w:sz w:val="18"/>
                <w:szCs w:val="18"/>
              </w:rPr>
            </w:pPr>
            <w:ins w:id="35" w:author="Gavin Thomas Koma" w:date="2023-02-09T13:14:00Z">
              <w:r w:rsidRPr="000D0208">
                <w:rPr>
                  <w:b/>
                  <w:bCs/>
                  <w:color w:val="000000"/>
                  <w:sz w:val="18"/>
                  <w:szCs w:val="18"/>
                </w:rPr>
                <w:t>Dev</w:t>
              </w:r>
            </w:ins>
          </w:p>
        </w:tc>
        <w:tc>
          <w:tcPr>
            <w:tcW w:w="778" w:type="pct"/>
            <w:shd w:val="clear" w:color="auto" w:fill="D9D9D9" w:themeFill="background1" w:themeFillShade="D9"/>
            <w:tcMar>
              <w:top w:w="29" w:type="dxa"/>
              <w:left w:w="58" w:type="dxa"/>
              <w:bottom w:w="29" w:type="dxa"/>
              <w:right w:w="58" w:type="dxa"/>
            </w:tcMar>
            <w:vAlign w:val="center"/>
          </w:tcPr>
          <w:p w14:paraId="12D7FBE4" w14:textId="77777777" w:rsidR="00A36076" w:rsidRPr="000D0208" w:rsidRDefault="00A36076" w:rsidP="00C12CC7">
            <w:pPr>
              <w:spacing w:after="0"/>
              <w:jc w:val="right"/>
              <w:rPr>
                <w:ins w:id="36" w:author="Gavin Thomas Koma" w:date="2023-02-09T13:14:00Z"/>
                <w:b/>
                <w:bCs/>
                <w:color w:val="000000"/>
                <w:sz w:val="18"/>
                <w:szCs w:val="18"/>
              </w:rPr>
            </w:pPr>
            <w:ins w:id="37" w:author="Gavin Thomas Koma" w:date="2023-02-09T13:14:00Z">
              <w:r w:rsidRPr="000D0208">
                <w:rPr>
                  <w:b/>
                  <w:bCs/>
                  <w:color w:val="000000"/>
                  <w:sz w:val="18"/>
                  <w:szCs w:val="18"/>
                </w:rPr>
                <w:t>Eval</w:t>
              </w:r>
            </w:ins>
          </w:p>
        </w:tc>
      </w:tr>
      <w:tr w:rsidR="00A36076" w:rsidRPr="007D67D1" w14:paraId="2DFD7140" w14:textId="77777777" w:rsidTr="00C12CC7">
        <w:trPr>
          <w:trHeight w:val="75"/>
          <w:jc w:val="center"/>
          <w:ins w:id="38" w:author="Gavin Thomas Koma" w:date="2023-02-09T13:14:00Z"/>
        </w:trPr>
        <w:tc>
          <w:tcPr>
            <w:tcW w:w="361" w:type="pct"/>
            <w:vMerge w:val="restart"/>
            <w:shd w:val="clear" w:color="auto" w:fill="auto"/>
            <w:noWrap/>
            <w:tcMar>
              <w:top w:w="29" w:type="dxa"/>
              <w:left w:w="58" w:type="dxa"/>
              <w:bottom w:w="29" w:type="dxa"/>
              <w:right w:w="58" w:type="dxa"/>
            </w:tcMar>
            <w:vAlign w:val="center"/>
          </w:tcPr>
          <w:p w14:paraId="74AE5E3D" w14:textId="77777777" w:rsidR="00A36076" w:rsidRPr="000D0208" w:rsidRDefault="00A36076" w:rsidP="00C12CC7">
            <w:pPr>
              <w:spacing w:after="0"/>
              <w:jc w:val="center"/>
              <w:rPr>
                <w:ins w:id="39" w:author="Gavin Thomas Koma" w:date="2023-02-09T13:14:00Z"/>
                <w:color w:val="000000"/>
                <w:sz w:val="18"/>
                <w:szCs w:val="18"/>
              </w:rPr>
            </w:pPr>
            <w:ins w:id="40" w:author="Gavin Thomas Koma" w:date="2023-02-09T13:14:00Z">
              <w:r w:rsidRPr="000D0208">
                <w:rPr>
                  <w:color w:val="000000"/>
                  <w:sz w:val="18"/>
                  <w:szCs w:val="18"/>
                </w:rPr>
                <w:t>#08</w:t>
              </w:r>
            </w:ins>
          </w:p>
        </w:tc>
        <w:tc>
          <w:tcPr>
            <w:tcW w:w="967" w:type="pct"/>
            <w:tcMar>
              <w:top w:w="29" w:type="dxa"/>
              <w:left w:w="58" w:type="dxa"/>
              <w:bottom w:w="29" w:type="dxa"/>
              <w:right w:w="58" w:type="dxa"/>
            </w:tcMar>
          </w:tcPr>
          <w:p w14:paraId="60623DDA" w14:textId="77777777" w:rsidR="00A36076" w:rsidRPr="000D0208" w:rsidRDefault="00A36076" w:rsidP="00C12CC7">
            <w:pPr>
              <w:spacing w:after="0"/>
              <w:jc w:val="center"/>
              <w:rPr>
                <w:ins w:id="41" w:author="Gavin Thomas Koma" w:date="2023-02-09T13:14:00Z"/>
                <w:color w:val="000000"/>
                <w:sz w:val="18"/>
                <w:szCs w:val="18"/>
              </w:rPr>
            </w:pPr>
            <w:ins w:id="42" w:author="Gavin Thomas Koma" w:date="2023-02-09T13:14:00Z">
              <w:r w:rsidRPr="000D0208">
                <w:rPr>
                  <w:color w:val="000000"/>
                  <w:sz w:val="18"/>
                  <w:szCs w:val="18"/>
                </w:rPr>
                <w:t>KNN</w:t>
              </w:r>
            </w:ins>
          </w:p>
        </w:tc>
        <w:tc>
          <w:tcPr>
            <w:tcW w:w="1337" w:type="pct"/>
          </w:tcPr>
          <w:p w14:paraId="33EBB022" w14:textId="77777777" w:rsidR="00A36076" w:rsidRPr="000D0208" w:rsidRDefault="00A36076" w:rsidP="00C12CC7">
            <w:pPr>
              <w:spacing w:after="0"/>
              <w:jc w:val="center"/>
              <w:rPr>
                <w:ins w:id="43" w:author="Gavin Thomas Koma" w:date="2023-02-09T13:14:00Z"/>
                <w:sz w:val="18"/>
                <w:szCs w:val="18"/>
              </w:rPr>
            </w:pPr>
            <w:ins w:id="44"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73D0DD51" w14:textId="77777777" w:rsidR="00A36076" w:rsidRPr="000D0208" w:rsidRDefault="00A36076" w:rsidP="00C12CC7">
            <w:pPr>
              <w:spacing w:after="0"/>
              <w:jc w:val="right"/>
              <w:rPr>
                <w:ins w:id="45" w:author="Gavin Thomas Koma" w:date="2023-02-09T13:14:00Z"/>
                <w:color w:val="000000"/>
                <w:sz w:val="18"/>
                <w:szCs w:val="18"/>
              </w:rPr>
            </w:pPr>
            <w:ins w:id="46" w:author="Gavin Thomas Koma" w:date="2023-02-09T13:14:00Z">
              <w:r w:rsidRPr="000D0208">
                <w:rPr>
                  <w:sz w:val="18"/>
                  <w:szCs w:val="18"/>
                </w:rPr>
                <w:t>23.48</w:t>
              </w:r>
            </w:ins>
          </w:p>
        </w:tc>
        <w:tc>
          <w:tcPr>
            <w:tcW w:w="778" w:type="pct"/>
            <w:shd w:val="clear" w:color="auto" w:fill="auto"/>
            <w:noWrap/>
            <w:tcMar>
              <w:top w:w="29" w:type="dxa"/>
              <w:left w:w="58" w:type="dxa"/>
              <w:bottom w:w="29" w:type="dxa"/>
              <w:right w:w="58" w:type="dxa"/>
            </w:tcMar>
            <w:vAlign w:val="center"/>
          </w:tcPr>
          <w:p w14:paraId="2EC76BE1" w14:textId="77777777" w:rsidR="00A36076" w:rsidRPr="000D0208" w:rsidRDefault="00A36076" w:rsidP="00C12CC7">
            <w:pPr>
              <w:spacing w:after="0"/>
              <w:jc w:val="right"/>
              <w:rPr>
                <w:ins w:id="47" w:author="Gavin Thomas Koma" w:date="2023-02-09T13:14:00Z"/>
                <w:color w:val="000000"/>
                <w:sz w:val="18"/>
                <w:szCs w:val="18"/>
              </w:rPr>
            </w:pPr>
            <w:ins w:id="48" w:author="Gavin Thomas Koma" w:date="2023-02-09T13:14:00Z">
              <w:r w:rsidRPr="000D0208">
                <w:rPr>
                  <w:sz w:val="18"/>
                  <w:szCs w:val="18"/>
                </w:rPr>
                <w:t>26.62</w:t>
              </w:r>
            </w:ins>
          </w:p>
        </w:tc>
        <w:tc>
          <w:tcPr>
            <w:tcW w:w="778" w:type="pct"/>
            <w:tcMar>
              <w:top w:w="29" w:type="dxa"/>
              <w:left w:w="58" w:type="dxa"/>
              <w:bottom w:w="29" w:type="dxa"/>
              <w:right w:w="58" w:type="dxa"/>
            </w:tcMar>
            <w:vAlign w:val="center"/>
          </w:tcPr>
          <w:p w14:paraId="33826F88" w14:textId="77777777" w:rsidR="00A36076" w:rsidRPr="000D0208" w:rsidRDefault="00A36076" w:rsidP="00C12CC7">
            <w:pPr>
              <w:spacing w:after="0"/>
              <w:jc w:val="right"/>
              <w:rPr>
                <w:ins w:id="49" w:author="Gavin Thomas Koma" w:date="2023-02-09T13:14:00Z"/>
                <w:color w:val="000000"/>
                <w:sz w:val="18"/>
                <w:szCs w:val="18"/>
              </w:rPr>
            </w:pPr>
            <w:ins w:id="50" w:author="Gavin Thomas Koma" w:date="2023-02-09T13:14:00Z">
              <w:r w:rsidRPr="000D0208">
                <w:rPr>
                  <w:sz w:val="18"/>
                  <w:szCs w:val="18"/>
                </w:rPr>
                <w:t>64.18</w:t>
              </w:r>
            </w:ins>
          </w:p>
        </w:tc>
      </w:tr>
      <w:tr w:rsidR="00A36076" w:rsidRPr="007D67D1" w14:paraId="29B46EF1" w14:textId="77777777" w:rsidTr="00C12CC7">
        <w:trPr>
          <w:trHeight w:val="159"/>
          <w:jc w:val="center"/>
          <w:ins w:id="51" w:author="Gavin Thomas Koma" w:date="2023-02-09T13:14:00Z"/>
        </w:trPr>
        <w:tc>
          <w:tcPr>
            <w:tcW w:w="361" w:type="pct"/>
            <w:vMerge/>
            <w:shd w:val="clear" w:color="auto" w:fill="auto"/>
            <w:noWrap/>
            <w:tcMar>
              <w:top w:w="29" w:type="dxa"/>
              <w:left w:w="58" w:type="dxa"/>
              <w:bottom w:w="29" w:type="dxa"/>
              <w:right w:w="58" w:type="dxa"/>
            </w:tcMar>
          </w:tcPr>
          <w:p w14:paraId="6EEE6A9B" w14:textId="77777777" w:rsidR="00A36076" w:rsidRPr="000D0208" w:rsidRDefault="00A36076" w:rsidP="00C12CC7">
            <w:pPr>
              <w:spacing w:after="0"/>
              <w:jc w:val="center"/>
              <w:rPr>
                <w:ins w:id="52" w:author="Gavin Thomas Koma" w:date="2023-02-09T13:14:00Z"/>
                <w:color w:val="000000"/>
                <w:sz w:val="18"/>
                <w:szCs w:val="18"/>
              </w:rPr>
            </w:pPr>
          </w:p>
        </w:tc>
        <w:tc>
          <w:tcPr>
            <w:tcW w:w="967" w:type="pct"/>
            <w:tcMar>
              <w:top w:w="29" w:type="dxa"/>
              <w:left w:w="58" w:type="dxa"/>
              <w:bottom w:w="29" w:type="dxa"/>
              <w:right w:w="58" w:type="dxa"/>
            </w:tcMar>
          </w:tcPr>
          <w:p w14:paraId="4B7CABA7" w14:textId="77777777" w:rsidR="00A36076" w:rsidRPr="000D0208" w:rsidRDefault="00A36076" w:rsidP="00C12CC7">
            <w:pPr>
              <w:spacing w:after="0"/>
              <w:jc w:val="center"/>
              <w:rPr>
                <w:ins w:id="53" w:author="Gavin Thomas Koma" w:date="2023-02-09T13:14:00Z"/>
                <w:color w:val="000000"/>
                <w:sz w:val="18"/>
                <w:szCs w:val="18"/>
              </w:rPr>
            </w:pPr>
            <w:ins w:id="54" w:author="Gavin Thomas Koma" w:date="2023-02-09T13:14:00Z">
              <w:r w:rsidRPr="000D0208">
                <w:rPr>
                  <w:color w:val="000000"/>
                  <w:sz w:val="18"/>
                  <w:szCs w:val="18"/>
                </w:rPr>
                <w:t>RNF</w:t>
              </w:r>
            </w:ins>
          </w:p>
        </w:tc>
        <w:tc>
          <w:tcPr>
            <w:tcW w:w="1337" w:type="pct"/>
          </w:tcPr>
          <w:p w14:paraId="08D1FC83" w14:textId="77777777" w:rsidR="00A36076" w:rsidRPr="000D0208" w:rsidRDefault="00A36076" w:rsidP="00C12CC7">
            <w:pPr>
              <w:spacing w:after="0"/>
              <w:jc w:val="center"/>
              <w:rPr>
                <w:ins w:id="55" w:author="Gavin Thomas Koma" w:date="2023-02-09T13:14:00Z"/>
                <w:sz w:val="18"/>
                <w:szCs w:val="18"/>
              </w:rPr>
            </w:pPr>
            <w:ins w:id="56"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7AD0F511" w14:textId="77777777" w:rsidR="00A36076" w:rsidRPr="000D0208" w:rsidRDefault="00A36076" w:rsidP="00C12CC7">
            <w:pPr>
              <w:spacing w:after="0"/>
              <w:jc w:val="right"/>
              <w:rPr>
                <w:ins w:id="57" w:author="Gavin Thomas Koma" w:date="2023-02-09T13:14:00Z"/>
                <w:color w:val="000000"/>
                <w:sz w:val="18"/>
                <w:szCs w:val="18"/>
              </w:rPr>
            </w:pPr>
            <w:ins w:id="58" w:author="Gavin Thomas Koma" w:date="2023-02-09T13:14:00Z">
              <w:r w:rsidRPr="000D0208">
                <w:rPr>
                  <w:sz w:val="18"/>
                  <w:szCs w:val="18"/>
                </w:rPr>
                <w:t>29.23</w:t>
              </w:r>
            </w:ins>
          </w:p>
        </w:tc>
        <w:tc>
          <w:tcPr>
            <w:tcW w:w="778" w:type="pct"/>
            <w:shd w:val="clear" w:color="auto" w:fill="auto"/>
            <w:noWrap/>
            <w:tcMar>
              <w:top w:w="29" w:type="dxa"/>
              <w:left w:w="58" w:type="dxa"/>
              <w:bottom w:w="29" w:type="dxa"/>
              <w:right w:w="58" w:type="dxa"/>
            </w:tcMar>
            <w:vAlign w:val="center"/>
          </w:tcPr>
          <w:p w14:paraId="3D569851" w14:textId="77777777" w:rsidR="00A36076" w:rsidRPr="000D0208" w:rsidRDefault="00A36076" w:rsidP="00C12CC7">
            <w:pPr>
              <w:spacing w:after="0"/>
              <w:jc w:val="right"/>
              <w:rPr>
                <w:ins w:id="59" w:author="Gavin Thomas Koma" w:date="2023-02-09T13:14:00Z"/>
                <w:color w:val="000000"/>
                <w:sz w:val="18"/>
                <w:szCs w:val="18"/>
              </w:rPr>
            </w:pPr>
            <w:ins w:id="60" w:author="Gavin Thomas Koma" w:date="2023-02-09T13:14:00Z">
              <w:r w:rsidRPr="000D0208">
                <w:rPr>
                  <w:sz w:val="18"/>
                  <w:szCs w:val="18"/>
                </w:rPr>
                <w:t>29.45</w:t>
              </w:r>
            </w:ins>
          </w:p>
        </w:tc>
        <w:tc>
          <w:tcPr>
            <w:tcW w:w="778" w:type="pct"/>
            <w:tcMar>
              <w:top w:w="29" w:type="dxa"/>
              <w:left w:w="58" w:type="dxa"/>
              <w:bottom w:w="29" w:type="dxa"/>
              <w:right w:w="58" w:type="dxa"/>
            </w:tcMar>
            <w:vAlign w:val="center"/>
          </w:tcPr>
          <w:p w14:paraId="3E1E411B" w14:textId="77777777" w:rsidR="00A36076" w:rsidRPr="000D0208" w:rsidRDefault="00A36076" w:rsidP="00C12CC7">
            <w:pPr>
              <w:spacing w:after="0"/>
              <w:jc w:val="right"/>
              <w:rPr>
                <w:ins w:id="61" w:author="Gavin Thomas Koma" w:date="2023-02-09T13:14:00Z"/>
                <w:color w:val="000000"/>
                <w:sz w:val="18"/>
                <w:szCs w:val="18"/>
              </w:rPr>
            </w:pPr>
            <w:ins w:id="62" w:author="Gavin Thomas Koma" w:date="2023-02-09T13:14:00Z">
              <w:r w:rsidRPr="000D0208">
                <w:rPr>
                  <w:sz w:val="18"/>
                  <w:szCs w:val="18"/>
                </w:rPr>
                <w:t>59.77</w:t>
              </w:r>
            </w:ins>
          </w:p>
        </w:tc>
      </w:tr>
      <w:tr w:rsidR="00A36076" w:rsidRPr="007D67D1" w14:paraId="45F5783F" w14:textId="77777777" w:rsidTr="00C12CC7">
        <w:trPr>
          <w:trHeight w:val="159"/>
          <w:jc w:val="center"/>
          <w:ins w:id="63" w:author="Gavin Thomas Koma" w:date="2023-02-09T13:14:00Z"/>
        </w:trPr>
        <w:tc>
          <w:tcPr>
            <w:tcW w:w="361" w:type="pct"/>
            <w:vMerge/>
            <w:shd w:val="clear" w:color="auto" w:fill="auto"/>
            <w:noWrap/>
            <w:tcMar>
              <w:top w:w="29" w:type="dxa"/>
              <w:left w:w="58" w:type="dxa"/>
              <w:bottom w:w="29" w:type="dxa"/>
              <w:right w:w="58" w:type="dxa"/>
            </w:tcMar>
          </w:tcPr>
          <w:p w14:paraId="0A10EDFE" w14:textId="77777777" w:rsidR="00A36076" w:rsidRPr="000D0208" w:rsidRDefault="00A36076" w:rsidP="00C12CC7">
            <w:pPr>
              <w:spacing w:after="0"/>
              <w:jc w:val="center"/>
              <w:rPr>
                <w:ins w:id="64" w:author="Gavin Thomas Koma" w:date="2023-02-09T13:14:00Z"/>
                <w:color w:val="000000"/>
                <w:sz w:val="18"/>
                <w:szCs w:val="18"/>
              </w:rPr>
            </w:pPr>
          </w:p>
        </w:tc>
        <w:tc>
          <w:tcPr>
            <w:tcW w:w="967" w:type="pct"/>
            <w:tcMar>
              <w:top w:w="29" w:type="dxa"/>
              <w:left w:w="58" w:type="dxa"/>
              <w:bottom w:w="29" w:type="dxa"/>
              <w:right w:w="58" w:type="dxa"/>
            </w:tcMar>
          </w:tcPr>
          <w:p w14:paraId="4686E5F7" w14:textId="77777777" w:rsidR="00A36076" w:rsidRPr="000D0208" w:rsidRDefault="00A36076" w:rsidP="00C12CC7">
            <w:pPr>
              <w:spacing w:after="0"/>
              <w:jc w:val="center"/>
              <w:rPr>
                <w:ins w:id="65" w:author="Gavin Thomas Koma" w:date="2023-02-09T13:14:00Z"/>
                <w:color w:val="000000"/>
                <w:sz w:val="18"/>
                <w:szCs w:val="18"/>
              </w:rPr>
            </w:pPr>
            <w:ins w:id="66" w:author="Gavin Thomas Koma" w:date="2023-02-09T13:14:00Z">
              <w:r>
                <w:rPr>
                  <w:color w:val="000000"/>
                  <w:sz w:val="18"/>
                  <w:szCs w:val="18"/>
                </w:rPr>
                <w:t>CI-PCA</w:t>
              </w:r>
            </w:ins>
          </w:p>
        </w:tc>
        <w:tc>
          <w:tcPr>
            <w:tcW w:w="1337" w:type="pct"/>
          </w:tcPr>
          <w:p w14:paraId="40311384" w14:textId="77777777" w:rsidR="00A36076" w:rsidRPr="000D0208" w:rsidRDefault="00A36076" w:rsidP="00C12CC7">
            <w:pPr>
              <w:spacing w:after="0"/>
              <w:jc w:val="center"/>
              <w:rPr>
                <w:ins w:id="67" w:author="Gavin Thomas Koma" w:date="2023-02-09T13:14:00Z"/>
                <w:sz w:val="18"/>
                <w:szCs w:val="18"/>
              </w:rPr>
            </w:pPr>
            <w:ins w:id="68"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35C6802D" w14:textId="77777777" w:rsidR="00A36076" w:rsidRPr="00A36076" w:rsidRDefault="00A36076" w:rsidP="00C12CC7">
            <w:pPr>
              <w:spacing w:after="0"/>
              <w:jc w:val="right"/>
              <w:rPr>
                <w:ins w:id="69" w:author="Gavin Thomas Koma" w:date="2023-02-09T13:14:00Z"/>
                <w:sz w:val="18"/>
                <w:szCs w:val="18"/>
                <w:highlight w:val="yellow"/>
                <w:rPrChange w:id="70" w:author="Gavin Thomas Koma" w:date="2023-02-09T13:17:00Z">
                  <w:rPr>
                    <w:ins w:id="71" w:author="Gavin Thomas Koma" w:date="2023-02-09T13:14:00Z"/>
                    <w:sz w:val="18"/>
                    <w:szCs w:val="18"/>
                  </w:rPr>
                </w:rPrChange>
              </w:rPr>
            </w:pPr>
            <w:ins w:id="72" w:author="Gavin Thomas Koma" w:date="2023-02-09T13:14:00Z">
              <w:r w:rsidRPr="00A36076">
                <w:rPr>
                  <w:sz w:val="18"/>
                  <w:szCs w:val="18"/>
                  <w:highlight w:val="yellow"/>
                  <w:rPrChange w:id="73" w:author="Gavin Thomas Koma" w:date="2023-02-09T13:17:00Z">
                    <w:rPr>
                      <w:sz w:val="18"/>
                      <w:szCs w:val="18"/>
                    </w:rPr>
                  </w:rPrChange>
                </w:rPr>
                <w:t>0.3607</w:t>
              </w:r>
            </w:ins>
          </w:p>
        </w:tc>
        <w:tc>
          <w:tcPr>
            <w:tcW w:w="778" w:type="pct"/>
            <w:shd w:val="clear" w:color="auto" w:fill="auto"/>
            <w:noWrap/>
            <w:tcMar>
              <w:top w:w="29" w:type="dxa"/>
              <w:left w:w="58" w:type="dxa"/>
              <w:bottom w:w="29" w:type="dxa"/>
              <w:right w:w="58" w:type="dxa"/>
            </w:tcMar>
            <w:vAlign w:val="center"/>
          </w:tcPr>
          <w:p w14:paraId="1B30144B" w14:textId="77777777" w:rsidR="00A36076" w:rsidRPr="00A36076" w:rsidRDefault="00A36076" w:rsidP="00C12CC7">
            <w:pPr>
              <w:spacing w:after="0"/>
              <w:jc w:val="right"/>
              <w:rPr>
                <w:ins w:id="74" w:author="Gavin Thomas Koma" w:date="2023-02-09T13:14:00Z"/>
                <w:sz w:val="18"/>
                <w:szCs w:val="18"/>
                <w:highlight w:val="yellow"/>
                <w:rPrChange w:id="75" w:author="Gavin Thomas Koma" w:date="2023-02-09T13:17:00Z">
                  <w:rPr>
                    <w:ins w:id="76" w:author="Gavin Thomas Koma" w:date="2023-02-09T13:14:00Z"/>
                    <w:sz w:val="18"/>
                    <w:szCs w:val="18"/>
                  </w:rPr>
                </w:rPrChange>
              </w:rPr>
            </w:pPr>
            <w:ins w:id="77" w:author="Gavin Thomas Koma" w:date="2023-02-09T13:14:00Z">
              <w:r w:rsidRPr="00A36076">
                <w:rPr>
                  <w:sz w:val="18"/>
                  <w:szCs w:val="18"/>
                  <w:highlight w:val="yellow"/>
                  <w:rPrChange w:id="78" w:author="Gavin Thomas Koma" w:date="2023-02-09T13:17:00Z">
                    <w:rPr>
                      <w:sz w:val="18"/>
                      <w:szCs w:val="18"/>
                    </w:rPr>
                  </w:rPrChange>
                </w:rPr>
                <w:t>0.3685</w:t>
              </w:r>
            </w:ins>
          </w:p>
        </w:tc>
        <w:tc>
          <w:tcPr>
            <w:tcW w:w="778" w:type="pct"/>
            <w:tcMar>
              <w:top w:w="29" w:type="dxa"/>
              <w:left w:w="58" w:type="dxa"/>
              <w:bottom w:w="29" w:type="dxa"/>
              <w:right w:w="58" w:type="dxa"/>
            </w:tcMar>
            <w:vAlign w:val="center"/>
          </w:tcPr>
          <w:p w14:paraId="1E8741D6" w14:textId="77777777" w:rsidR="00A36076" w:rsidRPr="00A36076" w:rsidRDefault="00A36076" w:rsidP="00C12CC7">
            <w:pPr>
              <w:spacing w:after="0"/>
              <w:jc w:val="right"/>
              <w:rPr>
                <w:ins w:id="79" w:author="Gavin Thomas Koma" w:date="2023-02-09T13:14:00Z"/>
                <w:sz w:val="18"/>
                <w:szCs w:val="18"/>
                <w:highlight w:val="yellow"/>
                <w:rPrChange w:id="80" w:author="Gavin Thomas Koma" w:date="2023-02-09T13:17:00Z">
                  <w:rPr>
                    <w:ins w:id="81" w:author="Gavin Thomas Koma" w:date="2023-02-09T13:14:00Z"/>
                    <w:sz w:val="18"/>
                    <w:szCs w:val="18"/>
                  </w:rPr>
                </w:rPrChange>
              </w:rPr>
            </w:pPr>
            <w:ins w:id="82" w:author="Gavin Thomas Koma" w:date="2023-02-09T13:14:00Z">
              <w:r w:rsidRPr="00A36076">
                <w:rPr>
                  <w:sz w:val="18"/>
                  <w:szCs w:val="18"/>
                  <w:highlight w:val="yellow"/>
                  <w:rPrChange w:id="83" w:author="Gavin Thomas Koma" w:date="2023-02-09T13:17:00Z">
                    <w:rPr>
                      <w:sz w:val="18"/>
                      <w:szCs w:val="18"/>
                    </w:rPr>
                  </w:rPrChange>
                </w:rPr>
                <w:t>0.3177</w:t>
              </w:r>
            </w:ins>
          </w:p>
        </w:tc>
      </w:tr>
      <w:tr w:rsidR="00A36076" w:rsidRPr="007D67D1" w14:paraId="224E42F7" w14:textId="77777777" w:rsidTr="00C12CC7">
        <w:trPr>
          <w:trHeight w:val="159"/>
          <w:jc w:val="center"/>
          <w:ins w:id="84" w:author="Gavin Thomas Koma" w:date="2023-02-09T13:14:00Z"/>
        </w:trPr>
        <w:tc>
          <w:tcPr>
            <w:tcW w:w="361" w:type="pct"/>
            <w:vMerge/>
            <w:shd w:val="clear" w:color="auto" w:fill="auto"/>
            <w:noWrap/>
            <w:tcMar>
              <w:top w:w="29" w:type="dxa"/>
              <w:left w:w="58" w:type="dxa"/>
              <w:bottom w:w="29" w:type="dxa"/>
              <w:right w:w="58" w:type="dxa"/>
            </w:tcMar>
          </w:tcPr>
          <w:p w14:paraId="7512E9FE" w14:textId="77777777" w:rsidR="00A36076" w:rsidRPr="000D0208" w:rsidRDefault="00A36076" w:rsidP="00C12CC7">
            <w:pPr>
              <w:spacing w:after="0"/>
              <w:jc w:val="center"/>
              <w:rPr>
                <w:ins w:id="85" w:author="Gavin Thomas Koma" w:date="2023-02-09T13:14:00Z"/>
                <w:color w:val="000000"/>
                <w:sz w:val="18"/>
                <w:szCs w:val="18"/>
              </w:rPr>
            </w:pPr>
          </w:p>
        </w:tc>
        <w:tc>
          <w:tcPr>
            <w:tcW w:w="967" w:type="pct"/>
            <w:tcMar>
              <w:top w:w="29" w:type="dxa"/>
              <w:left w:w="58" w:type="dxa"/>
              <w:bottom w:w="29" w:type="dxa"/>
              <w:right w:w="58" w:type="dxa"/>
            </w:tcMar>
          </w:tcPr>
          <w:p w14:paraId="71A79EB2" w14:textId="77777777" w:rsidR="00A36076" w:rsidRPr="000D0208" w:rsidRDefault="00A36076" w:rsidP="00C12CC7">
            <w:pPr>
              <w:spacing w:after="0"/>
              <w:jc w:val="center"/>
              <w:rPr>
                <w:ins w:id="86" w:author="Gavin Thomas Koma" w:date="2023-02-09T13:14:00Z"/>
                <w:color w:val="000000"/>
                <w:sz w:val="18"/>
                <w:szCs w:val="18"/>
              </w:rPr>
            </w:pPr>
            <w:ins w:id="87" w:author="Gavin Thomas Koma" w:date="2023-02-09T13:14:00Z">
              <w:r>
                <w:rPr>
                  <w:color w:val="000000"/>
                  <w:sz w:val="18"/>
                  <w:szCs w:val="18"/>
                </w:rPr>
                <w:t>QDA</w:t>
              </w:r>
            </w:ins>
          </w:p>
        </w:tc>
        <w:tc>
          <w:tcPr>
            <w:tcW w:w="1337" w:type="pct"/>
          </w:tcPr>
          <w:p w14:paraId="46800262" w14:textId="77777777" w:rsidR="00A36076" w:rsidRPr="000D0208" w:rsidRDefault="00A36076" w:rsidP="00C12CC7">
            <w:pPr>
              <w:spacing w:after="0"/>
              <w:jc w:val="center"/>
              <w:rPr>
                <w:ins w:id="88" w:author="Gavin Thomas Koma" w:date="2023-02-09T13:14:00Z"/>
                <w:sz w:val="18"/>
                <w:szCs w:val="18"/>
              </w:rPr>
            </w:pPr>
            <w:ins w:id="89"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37E83CD9" w14:textId="77777777" w:rsidR="00A36076" w:rsidRPr="00A36076" w:rsidRDefault="00A36076" w:rsidP="00C12CC7">
            <w:pPr>
              <w:spacing w:after="0"/>
              <w:jc w:val="right"/>
              <w:rPr>
                <w:ins w:id="90" w:author="Gavin Thomas Koma" w:date="2023-02-09T13:14:00Z"/>
                <w:sz w:val="18"/>
                <w:szCs w:val="18"/>
                <w:highlight w:val="yellow"/>
                <w:rPrChange w:id="91" w:author="Gavin Thomas Koma" w:date="2023-02-09T13:17:00Z">
                  <w:rPr>
                    <w:ins w:id="92" w:author="Gavin Thomas Koma" w:date="2023-02-09T13:14:00Z"/>
                    <w:sz w:val="18"/>
                    <w:szCs w:val="18"/>
                  </w:rPr>
                </w:rPrChange>
              </w:rPr>
            </w:pPr>
            <w:ins w:id="93" w:author="Gavin Thomas Koma" w:date="2023-02-09T13:14:00Z">
              <w:r w:rsidRPr="00A36076">
                <w:rPr>
                  <w:sz w:val="18"/>
                  <w:szCs w:val="18"/>
                  <w:highlight w:val="yellow"/>
                  <w:rPrChange w:id="94" w:author="Gavin Thomas Koma" w:date="2023-02-09T13:17:00Z">
                    <w:rPr>
                      <w:sz w:val="18"/>
                      <w:szCs w:val="18"/>
                    </w:rPr>
                  </w:rPrChange>
                </w:rPr>
                <w:t>0.4992</w:t>
              </w:r>
            </w:ins>
          </w:p>
        </w:tc>
        <w:tc>
          <w:tcPr>
            <w:tcW w:w="778" w:type="pct"/>
            <w:shd w:val="clear" w:color="auto" w:fill="auto"/>
            <w:noWrap/>
            <w:tcMar>
              <w:top w:w="29" w:type="dxa"/>
              <w:left w:w="58" w:type="dxa"/>
              <w:bottom w:w="29" w:type="dxa"/>
              <w:right w:w="58" w:type="dxa"/>
            </w:tcMar>
            <w:vAlign w:val="center"/>
          </w:tcPr>
          <w:p w14:paraId="6373231A" w14:textId="77777777" w:rsidR="00A36076" w:rsidRPr="00A36076" w:rsidRDefault="00A36076" w:rsidP="00C12CC7">
            <w:pPr>
              <w:spacing w:after="0"/>
              <w:jc w:val="right"/>
              <w:rPr>
                <w:ins w:id="95" w:author="Gavin Thomas Koma" w:date="2023-02-09T13:14:00Z"/>
                <w:sz w:val="18"/>
                <w:szCs w:val="18"/>
                <w:highlight w:val="yellow"/>
                <w:rPrChange w:id="96" w:author="Gavin Thomas Koma" w:date="2023-02-09T13:17:00Z">
                  <w:rPr>
                    <w:ins w:id="97" w:author="Gavin Thomas Koma" w:date="2023-02-09T13:14:00Z"/>
                    <w:sz w:val="18"/>
                    <w:szCs w:val="18"/>
                  </w:rPr>
                </w:rPrChange>
              </w:rPr>
            </w:pPr>
            <w:ins w:id="98" w:author="Gavin Thomas Koma" w:date="2023-02-09T13:14:00Z">
              <w:r w:rsidRPr="00A36076">
                <w:rPr>
                  <w:sz w:val="18"/>
                  <w:szCs w:val="18"/>
                  <w:highlight w:val="yellow"/>
                  <w:rPrChange w:id="99" w:author="Gavin Thomas Koma" w:date="2023-02-09T13:17:00Z">
                    <w:rPr>
                      <w:sz w:val="18"/>
                      <w:szCs w:val="18"/>
                    </w:rPr>
                  </w:rPrChange>
                </w:rPr>
                <w:t>0.4978</w:t>
              </w:r>
            </w:ins>
          </w:p>
        </w:tc>
        <w:tc>
          <w:tcPr>
            <w:tcW w:w="778" w:type="pct"/>
            <w:tcMar>
              <w:top w:w="29" w:type="dxa"/>
              <w:left w:w="58" w:type="dxa"/>
              <w:bottom w:w="29" w:type="dxa"/>
              <w:right w:w="58" w:type="dxa"/>
            </w:tcMar>
            <w:vAlign w:val="center"/>
          </w:tcPr>
          <w:p w14:paraId="53168738" w14:textId="77777777" w:rsidR="00A36076" w:rsidRPr="00A36076" w:rsidRDefault="00A36076" w:rsidP="00C12CC7">
            <w:pPr>
              <w:spacing w:after="0"/>
              <w:jc w:val="right"/>
              <w:rPr>
                <w:ins w:id="100" w:author="Gavin Thomas Koma" w:date="2023-02-09T13:14:00Z"/>
                <w:sz w:val="18"/>
                <w:szCs w:val="18"/>
                <w:highlight w:val="yellow"/>
                <w:rPrChange w:id="101" w:author="Gavin Thomas Koma" w:date="2023-02-09T13:17:00Z">
                  <w:rPr>
                    <w:ins w:id="102" w:author="Gavin Thomas Koma" w:date="2023-02-09T13:14:00Z"/>
                    <w:sz w:val="18"/>
                    <w:szCs w:val="18"/>
                  </w:rPr>
                </w:rPrChange>
              </w:rPr>
            </w:pPr>
            <w:ins w:id="103" w:author="Gavin Thomas Koma" w:date="2023-02-09T13:14:00Z">
              <w:r w:rsidRPr="00A36076">
                <w:rPr>
                  <w:sz w:val="18"/>
                  <w:szCs w:val="18"/>
                  <w:highlight w:val="yellow"/>
                  <w:rPrChange w:id="104" w:author="Gavin Thomas Koma" w:date="2023-02-09T13:17:00Z">
                    <w:rPr>
                      <w:sz w:val="18"/>
                      <w:szCs w:val="18"/>
                    </w:rPr>
                  </w:rPrChange>
                </w:rPr>
                <w:t>0.4633</w:t>
              </w:r>
            </w:ins>
          </w:p>
        </w:tc>
      </w:tr>
      <w:tr w:rsidR="00A36076" w:rsidRPr="007D67D1" w14:paraId="1B5C9EA5" w14:textId="77777777" w:rsidTr="00C12CC7">
        <w:trPr>
          <w:trHeight w:val="159"/>
          <w:jc w:val="center"/>
          <w:ins w:id="105" w:author="Gavin Thomas Koma" w:date="2023-02-09T13:14:00Z"/>
        </w:trPr>
        <w:tc>
          <w:tcPr>
            <w:tcW w:w="361" w:type="pct"/>
            <w:vMerge/>
            <w:shd w:val="clear" w:color="auto" w:fill="auto"/>
            <w:noWrap/>
            <w:tcMar>
              <w:top w:w="29" w:type="dxa"/>
              <w:left w:w="58" w:type="dxa"/>
              <w:bottom w:w="29" w:type="dxa"/>
              <w:right w:w="58" w:type="dxa"/>
            </w:tcMar>
          </w:tcPr>
          <w:p w14:paraId="2F6BCC7B" w14:textId="77777777" w:rsidR="00A36076" w:rsidRPr="000D0208" w:rsidRDefault="00A36076" w:rsidP="00C12CC7">
            <w:pPr>
              <w:spacing w:after="0"/>
              <w:jc w:val="center"/>
              <w:rPr>
                <w:ins w:id="106" w:author="Gavin Thomas Koma" w:date="2023-02-09T13:14:00Z"/>
                <w:color w:val="000000"/>
                <w:sz w:val="18"/>
                <w:szCs w:val="18"/>
              </w:rPr>
            </w:pPr>
          </w:p>
        </w:tc>
        <w:tc>
          <w:tcPr>
            <w:tcW w:w="967" w:type="pct"/>
            <w:tcMar>
              <w:top w:w="29" w:type="dxa"/>
              <w:left w:w="58" w:type="dxa"/>
              <w:bottom w:w="29" w:type="dxa"/>
              <w:right w:w="58" w:type="dxa"/>
            </w:tcMar>
          </w:tcPr>
          <w:p w14:paraId="559060DA" w14:textId="77777777" w:rsidR="00A36076" w:rsidRPr="000D0208" w:rsidRDefault="00A36076" w:rsidP="00C12CC7">
            <w:pPr>
              <w:spacing w:after="0"/>
              <w:jc w:val="center"/>
              <w:rPr>
                <w:ins w:id="107" w:author="Gavin Thomas Koma" w:date="2023-02-09T13:14:00Z"/>
                <w:color w:val="000000"/>
                <w:sz w:val="18"/>
                <w:szCs w:val="18"/>
              </w:rPr>
            </w:pPr>
            <w:ins w:id="108" w:author="Gavin Thomas Koma" w:date="2023-02-09T13:14:00Z">
              <w:r>
                <w:rPr>
                  <w:color w:val="000000"/>
                  <w:sz w:val="18"/>
                  <w:szCs w:val="18"/>
                </w:rPr>
                <w:t>LDA</w:t>
              </w:r>
            </w:ins>
          </w:p>
        </w:tc>
        <w:tc>
          <w:tcPr>
            <w:tcW w:w="1337" w:type="pct"/>
          </w:tcPr>
          <w:p w14:paraId="1EE060B1" w14:textId="77777777" w:rsidR="00A36076" w:rsidRPr="000D0208" w:rsidRDefault="00A36076" w:rsidP="00C12CC7">
            <w:pPr>
              <w:spacing w:after="0"/>
              <w:jc w:val="center"/>
              <w:rPr>
                <w:ins w:id="109" w:author="Gavin Thomas Koma" w:date="2023-02-09T13:14:00Z"/>
                <w:sz w:val="18"/>
                <w:szCs w:val="18"/>
              </w:rPr>
            </w:pPr>
            <w:ins w:id="110"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20EA2372" w14:textId="77777777" w:rsidR="00A36076" w:rsidRPr="00A36076" w:rsidRDefault="00A36076" w:rsidP="00C12CC7">
            <w:pPr>
              <w:spacing w:after="0"/>
              <w:jc w:val="right"/>
              <w:rPr>
                <w:ins w:id="111" w:author="Gavin Thomas Koma" w:date="2023-02-09T13:14:00Z"/>
                <w:sz w:val="18"/>
                <w:szCs w:val="18"/>
                <w:highlight w:val="yellow"/>
                <w:rPrChange w:id="112" w:author="Gavin Thomas Koma" w:date="2023-02-09T13:17:00Z">
                  <w:rPr>
                    <w:ins w:id="113" w:author="Gavin Thomas Koma" w:date="2023-02-09T13:14:00Z"/>
                    <w:sz w:val="18"/>
                    <w:szCs w:val="18"/>
                  </w:rPr>
                </w:rPrChange>
              </w:rPr>
            </w:pPr>
            <w:ins w:id="114" w:author="Gavin Thomas Koma" w:date="2023-02-09T13:14:00Z">
              <w:r w:rsidRPr="00A36076">
                <w:rPr>
                  <w:sz w:val="18"/>
                  <w:szCs w:val="18"/>
                  <w:highlight w:val="yellow"/>
                  <w:rPrChange w:id="115" w:author="Gavin Thomas Koma" w:date="2023-02-09T13:17:00Z">
                    <w:rPr>
                      <w:sz w:val="18"/>
                      <w:szCs w:val="18"/>
                    </w:rPr>
                  </w:rPrChange>
                </w:rPr>
                <w:t>0.3610</w:t>
              </w:r>
            </w:ins>
          </w:p>
        </w:tc>
        <w:tc>
          <w:tcPr>
            <w:tcW w:w="778" w:type="pct"/>
            <w:shd w:val="clear" w:color="auto" w:fill="auto"/>
            <w:noWrap/>
            <w:tcMar>
              <w:top w:w="29" w:type="dxa"/>
              <w:left w:w="58" w:type="dxa"/>
              <w:bottom w:w="29" w:type="dxa"/>
              <w:right w:w="58" w:type="dxa"/>
            </w:tcMar>
            <w:vAlign w:val="center"/>
          </w:tcPr>
          <w:p w14:paraId="515E8848" w14:textId="77777777" w:rsidR="00A36076" w:rsidRPr="00A36076" w:rsidRDefault="00A36076" w:rsidP="00C12CC7">
            <w:pPr>
              <w:spacing w:after="0"/>
              <w:jc w:val="right"/>
              <w:rPr>
                <w:ins w:id="116" w:author="Gavin Thomas Koma" w:date="2023-02-09T13:14:00Z"/>
                <w:sz w:val="18"/>
                <w:szCs w:val="18"/>
                <w:highlight w:val="yellow"/>
                <w:rPrChange w:id="117" w:author="Gavin Thomas Koma" w:date="2023-02-09T13:17:00Z">
                  <w:rPr>
                    <w:ins w:id="118" w:author="Gavin Thomas Koma" w:date="2023-02-09T13:14:00Z"/>
                    <w:sz w:val="18"/>
                    <w:szCs w:val="18"/>
                  </w:rPr>
                </w:rPrChange>
              </w:rPr>
            </w:pPr>
            <w:ins w:id="119" w:author="Gavin Thomas Koma" w:date="2023-02-09T13:14:00Z">
              <w:r w:rsidRPr="00A36076">
                <w:rPr>
                  <w:sz w:val="18"/>
                  <w:szCs w:val="18"/>
                  <w:highlight w:val="yellow"/>
                  <w:rPrChange w:id="120" w:author="Gavin Thomas Koma" w:date="2023-02-09T13:17:00Z">
                    <w:rPr>
                      <w:sz w:val="18"/>
                      <w:szCs w:val="18"/>
                    </w:rPr>
                  </w:rPrChange>
                </w:rPr>
                <w:t>0.3608</w:t>
              </w:r>
            </w:ins>
          </w:p>
        </w:tc>
        <w:tc>
          <w:tcPr>
            <w:tcW w:w="778" w:type="pct"/>
            <w:tcMar>
              <w:top w:w="29" w:type="dxa"/>
              <w:left w:w="58" w:type="dxa"/>
              <w:bottom w:w="29" w:type="dxa"/>
              <w:right w:w="58" w:type="dxa"/>
            </w:tcMar>
            <w:vAlign w:val="center"/>
          </w:tcPr>
          <w:p w14:paraId="329F1104" w14:textId="77777777" w:rsidR="00A36076" w:rsidRPr="00A36076" w:rsidRDefault="00A36076" w:rsidP="00C12CC7">
            <w:pPr>
              <w:spacing w:after="0"/>
              <w:jc w:val="right"/>
              <w:rPr>
                <w:ins w:id="121" w:author="Gavin Thomas Koma" w:date="2023-02-09T13:14:00Z"/>
                <w:sz w:val="18"/>
                <w:szCs w:val="18"/>
                <w:highlight w:val="yellow"/>
                <w:rPrChange w:id="122" w:author="Gavin Thomas Koma" w:date="2023-02-09T13:17:00Z">
                  <w:rPr>
                    <w:ins w:id="123" w:author="Gavin Thomas Koma" w:date="2023-02-09T13:14:00Z"/>
                    <w:sz w:val="18"/>
                    <w:szCs w:val="18"/>
                  </w:rPr>
                </w:rPrChange>
              </w:rPr>
            </w:pPr>
            <w:ins w:id="124" w:author="Gavin Thomas Koma" w:date="2023-02-09T13:14:00Z">
              <w:r w:rsidRPr="00A36076">
                <w:rPr>
                  <w:sz w:val="18"/>
                  <w:szCs w:val="18"/>
                  <w:highlight w:val="yellow"/>
                  <w:rPrChange w:id="125" w:author="Gavin Thomas Koma" w:date="2023-02-09T13:17:00Z">
                    <w:rPr>
                      <w:sz w:val="18"/>
                      <w:szCs w:val="18"/>
                    </w:rPr>
                  </w:rPrChange>
                </w:rPr>
                <w:t>0.4134</w:t>
              </w:r>
            </w:ins>
          </w:p>
        </w:tc>
      </w:tr>
      <w:tr w:rsidR="00A36076" w:rsidRPr="007D67D1" w14:paraId="63279C53" w14:textId="77777777" w:rsidTr="00C12CC7">
        <w:trPr>
          <w:trHeight w:val="159"/>
          <w:jc w:val="center"/>
          <w:ins w:id="126" w:author="Gavin Thomas Koma" w:date="2023-02-09T13:14:00Z"/>
        </w:trPr>
        <w:tc>
          <w:tcPr>
            <w:tcW w:w="361" w:type="pct"/>
            <w:vMerge/>
            <w:shd w:val="clear" w:color="auto" w:fill="auto"/>
            <w:noWrap/>
            <w:tcMar>
              <w:top w:w="29" w:type="dxa"/>
              <w:left w:w="58" w:type="dxa"/>
              <w:bottom w:w="29" w:type="dxa"/>
              <w:right w:w="58" w:type="dxa"/>
            </w:tcMar>
          </w:tcPr>
          <w:p w14:paraId="4B3EF1C3" w14:textId="77777777" w:rsidR="00A36076" w:rsidRPr="000D0208" w:rsidRDefault="00A36076" w:rsidP="00C12CC7">
            <w:pPr>
              <w:spacing w:after="0"/>
              <w:jc w:val="center"/>
              <w:rPr>
                <w:ins w:id="127" w:author="Gavin Thomas Koma" w:date="2023-02-09T13:14:00Z"/>
                <w:color w:val="000000"/>
                <w:sz w:val="18"/>
                <w:szCs w:val="18"/>
              </w:rPr>
            </w:pPr>
          </w:p>
        </w:tc>
        <w:tc>
          <w:tcPr>
            <w:tcW w:w="967" w:type="pct"/>
            <w:tcMar>
              <w:top w:w="29" w:type="dxa"/>
              <w:left w:w="58" w:type="dxa"/>
              <w:bottom w:w="29" w:type="dxa"/>
              <w:right w:w="58" w:type="dxa"/>
            </w:tcMar>
          </w:tcPr>
          <w:p w14:paraId="48CDAD2A" w14:textId="77777777" w:rsidR="00A36076" w:rsidRDefault="00A36076" w:rsidP="00C12CC7">
            <w:pPr>
              <w:spacing w:after="0"/>
              <w:jc w:val="center"/>
              <w:rPr>
                <w:ins w:id="128" w:author="Gavin Thomas Koma" w:date="2023-02-09T13:14:00Z"/>
                <w:color w:val="000000"/>
                <w:sz w:val="18"/>
                <w:szCs w:val="18"/>
              </w:rPr>
            </w:pPr>
            <w:ins w:id="129" w:author="Gavin Thomas Koma" w:date="2023-02-09T13:14:00Z">
              <w:r>
                <w:rPr>
                  <w:color w:val="000000"/>
                  <w:sz w:val="18"/>
                  <w:szCs w:val="18"/>
                </w:rPr>
                <w:t>CI-PCA</w:t>
              </w:r>
            </w:ins>
          </w:p>
        </w:tc>
        <w:tc>
          <w:tcPr>
            <w:tcW w:w="1337" w:type="pct"/>
          </w:tcPr>
          <w:p w14:paraId="1579109B" w14:textId="77777777" w:rsidR="00A36076" w:rsidRDefault="00A36076" w:rsidP="00C12CC7">
            <w:pPr>
              <w:spacing w:after="0"/>
              <w:jc w:val="center"/>
              <w:rPr>
                <w:ins w:id="130" w:author="Gavin Thomas Koma" w:date="2023-02-09T13:14:00Z"/>
                <w:sz w:val="18"/>
                <w:szCs w:val="18"/>
              </w:rPr>
            </w:pPr>
            <w:ins w:id="131"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607ED6CF" w14:textId="77777777" w:rsidR="00A36076" w:rsidRPr="00A36076" w:rsidRDefault="00A36076" w:rsidP="00C12CC7">
            <w:pPr>
              <w:spacing w:after="0"/>
              <w:jc w:val="right"/>
              <w:rPr>
                <w:ins w:id="132" w:author="Gavin Thomas Koma" w:date="2023-02-09T13:14:00Z"/>
                <w:sz w:val="18"/>
                <w:szCs w:val="18"/>
                <w:highlight w:val="yellow"/>
                <w:rPrChange w:id="133" w:author="Gavin Thomas Koma" w:date="2023-02-09T13:17:00Z">
                  <w:rPr>
                    <w:ins w:id="134" w:author="Gavin Thomas Koma" w:date="2023-02-09T13:14:00Z"/>
                    <w:sz w:val="18"/>
                    <w:szCs w:val="18"/>
                  </w:rPr>
                </w:rPrChange>
              </w:rPr>
            </w:pPr>
            <w:ins w:id="135" w:author="Gavin Thomas Koma" w:date="2023-02-09T13:14:00Z">
              <w:r w:rsidRPr="00A36076">
                <w:rPr>
                  <w:sz w:val="18"/>
                  <w:szCs w:val="18"/>
                  <w:highlight w:val="yellow"/>
                  <w:rPrChange w:id="136" w:author="Gavin Thomas Koma" w:date="2023-02-09T13:17:00Z">
                    <w:rPr>
                      <w:sz w:val="18"/>
                      <w:szCs w:val="18"/>
                    </w:rPr>
                  </w:rPrChange>
                </w:rPr>
                <w:t>0.3607</w:t>
              </w:r>
            </w:ins>
          </w:p>
        </w:tc>
        <w:tc>
          <w:tcPr>
            <w:tcW w:w="778" w:type="pct"/>
            <w:shd w:val="clear" w:color="auto" w:fill="auto"/>
            <w:noWrap/>
            <w:tcMar>
              <w:top w:w="29" w:type="dxa"/>
              <w:left w:w="58" w:type="dxa"/>
              <w:bottom w:w="29" w:type="dxa"/>
              <w:right w:w="58" w:type="dxa"/>
            </w:tcMar>
            <w:vAlign w:val="center"/>
          </w:tcPr>
          <w:p w14:paraId="7D03AE7E" w14:textId="77777777" w:rsidR="00A36076" w:rsidRPr="00A36076" w:rsidRDefault="00A36076" w:rsidP="00C12CC7">
            <w:pPr>
              <w:spacing w:after="0"/>
              <w:jc w:val="right"/>
              <w:rPr>
                <w:ins w:id="137" w:author="Gavin Thomas Koma" w:date="2023-02-09T13:14:00Z"/>
                <w:sz w:val="18"/>
                <w:szCs w:val="18"/>
                <w:highlight w:val="yellow"/>
                <w:rPrChange w:id="138" w:author="Gavin Thomas Koma" w:date="2023-02-09T13:17:00Z">
                  <w:rPr>
                    <w:ins w:id="139" w:author="Gavin Thomas Koma" w:date="2023-02-09T13:14:00Z"/>
                    <w:sz w:val="18"/>
                    <w:szCs w:val="18"/>
                  </w:rPr>
                </w:rPrChange>
              </w:rPr>
            </w:pPr>
            <w:ins w:id="140" w:author="Gavin Thomas Koma" w:date="2023-02-09T13:14:00Z">
              <w:r w:rsidRPr="00A36076">
                <w:rPr>
                  <w:sz w:val="18"/>
                  <w:szCs w:val="18"/>
                  <w:highlight w:val="yellow"/>
                  <w:rPrChange w:id="141" w:author="Gavin Thomas Koma" w:date="2023-02-09T13:17:00Z">
                    <w:rPr>
                      <w:sz w:val="18"/>
                      <w:szCs w:val="18"/>
                    </w:rPr>
                  </w:rPrChange>
                </w:rPr>
                <w:t>0.3598</w:t>
              </w:r>
            </w:ins>
          </w:p>
        </w:tc>
        <w:tc>
          <w:tcPr>
            <w:tcW w:w="778" w:type="pct"/>
            <w:tcMar>
              <w:top w:w="29" w:type="dxa"/>
              <w:left w:w="58" w:type="dxa"/>
              <w:bottom w:w="29" w:type="dxa"/>
              <w:right w:w="58" w:type="dxa"/>
            </w:tcMar>
            <w:vAlign w:val="center"/>
          </w:tcPr>
          <w:p w14:paraId="114A1C2D" w14:textId="77777777" w:rsidR="00A36076" w:rsidRPr="00A36076" w:rsidRDefault="00A36076" w:rsidP="00C12CC7">
            <w:pPr>
              <w:spacing w:after="0"/>
              <w:jc w:val="right"/>
              <w:rPr>
                <w:ins w:id="142" w:author="Gavin Thomas Koma" w:date="2023-02-09T13:14:00Z"/>
                <w:sz w:val="18"/>
                <w:szCs w:val="18"/>
                <w:highlight w:val="yellow"/>
                <w:rPrChange w:id="143" w:author="Gavin Thomas Koma" w:date="2023-02-09T13:17:00Z">
                  <w:rPr>
                    <w:ins w:id="144" w:author="Gavin Thomas Koma" w:date="2023-02-09T13:14:00Z"/>
                    <w:sz w:val="18"/>
                    <w:szCs w:val="18"/>
                  </w:rPr>
                </w:rPrChange>
              </w:rPr>
            </w:pPr>
            <w:ins w:id="145" w:author="Gavin Thomas Koma" w:date="2023-02-09T13:14:00Z">
              <w:r w:rsidRPr="00A36076">
                <w:rPr>
                  <w:sz w:val="18"/>
                  <w:szCs w:val="18"/>
                  <w:highlight w:val="yellow"/>
                  <w:rPrChange w:id="146" w:author="Gavin Thomas Koma" w:date="2023-02-09T13:17:00Z">
                    <w:rPr>
                      <w:sz w:val="18"/>
                      <w:szCs w:val="18"/>
                    </w:rPr>
                  </w:rPrChange>
                </w:rPr>
                <w:t>0.3301</w:t>
              </w:r>
            </w:ins>
          </w:p>
        </w:tc>
      </w:tr>
      <w:tr w:rsidR="00A36076" w:rsidRPr="007D67D1" w14:paraId="6CD95028" w14:textId="77777777" w:rsidTr="00C12CC7">
        <w:trPr>
          <w:trHeight w:val="159"/>
          <w:jc w:val="center"/>
          <w:ins w:id="147" w:author="Gavin Thomas Koma" w:date="2023-02-09T13:14:00Z"/>
        </w:trPr>
        <w:tc>
          <w:tcPr>
            <w:tcW w:w="361" w:type="pct"/>
            <w:vMerge/>
            <w:shd w:val="clear" w:color="auto" w:fill="auto"/>
            <w:noWrap/>
            <w:tcMar>
              <w:top w:w="29" w:type="dxa"/>
              <w:left w:w="58" w:type="dxa"/>
              <w:bottom w:w="29" w:type="dxa"/>
              <w:right w:w="58" w:type="dxa"/>
            </w:tcMar>
          </w:tcPr>
          <w:p w14:paraId="01A4FBEA" w14:textId="77777777" w:rsidR="00A36076" w:rsidRPr="000D0208" w:rsidRDefault="00A36076" w:rsidP="00C12CC7">
            <w:pPr>
              <w:spacing w:after="0"/>
              <w:jc w:val="center"/>
              <w:rPr>
                <w:ins w:id="148" w:author="Gavin Thomas Koma" w:date="2023-02-09T13:14:00Z"/>
                <w:color w:val="000000"/>
                <w:sz w:val="18"/>
                <w:szCs w:val="18"/>
              </w:rPr>
            </w:pPr>
          </w:p>
        </w:tc>
        <w:tc>
          <w:tcPr>
            <w:tcW w:w="967" w:type="pct"/>
            <w:tcMar>
              <w:top w:w="29" w:type="dxa"/>
              <w:left w:w="58" w:type="dxa"/>
              <w:bottom w:w="29" w:type="dxa"/>
              <w:right w:w="58" w:type="dxa"/>
            </w:tcMar>
          </w:tcPr>
          <w:p w14:paraId="3160F8BB" w14:textId="77777777" w:rsidR="00A36076" w:rsidRDefault="00A36076" w:rsidP="00C12CC7">
            <w:pPr>
              <w:spacing w:after="0"/>
              <w:jc w:val="center"/>
              <w:rPr>
                <w:ins w:id="149" w:author="Gavin Thomas Koma" w:date="2023-02-09T13:14:00Z"/>
                <w:color w:val="000000"/>
                <w:sz w:val="18"/>
                <w:szCs w:val="18"/>
              </w:rPr>
            </w:pPr>
            <w:ins w:id="150" w:author="Gavin Thomas Koma" w:date="2023-02-09T13:14:00Z">
              <w:r>
                <w:rPr>
                  <w:color w:val="000000"/>
                  <w:sz w:val="18"/>
                  <w:szCs w:val="18"/>
                </w:rPr>
                <w:t>QDA</w:t>
              </w:r>
            </w:ins>
          </w:p>
        </w:tc>
        <w:tc>
          <w:tcPr>
            <w:tcW w:w="1337" w:type="pct"/>
          </w:tcPr>
          <w:p w14:paraId="7032E4AA" w14:textId="77777777" w:rsidR="00A36076" w:rsidRDefault="00A36076" w:rsidP="00C12CC7">
            <w:pPr>
              <w:spacing w:after="0"/>
              <w:jc w:val="center"/>
              <w:rPr>
                <w:ins w:id="151" w:author="Gavin Thomas Koma" w:date="2023-02-09T13:14:00Z"/>
                <w:sz w:val="18"/>
                <w:szCs w:val="18"/>
              </w:rPr>
            </w:pPr>
            <w:ins w:id="152"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6B7B4514" w14:textId="77777777" w:rsidR="00A36076" w:rsidRPr="00A36076" w:rsidRDefault="00A36076" w:rsidP="00C12CC7">
            <w:pPr>
              <w:spacing w:after="0"/>
              <w:jc w:val="right"/>
              <w:rPr>
                <w:ins w:id="153" w:author="Gavin Thomas Koma" w:date="2023-02-09T13:14:00Z"/>
                <w:sz w:val="18"/>
                <w:szCs w:val="18"/>
                <w:highlight w:val="yellow"/>
                <w:rPrChange w:id="154" w:author="Gavin Thomas Koma" w:date="2023-02-09T13:17:00Z">
                  <w:rPr>
                    <w:ins w:id="155" w:author="Gavin Thomas Koma" w:date="2023-02-09T13:14:00Z"/>
                    <w:sz w:val="18"/>
                    <w:szCs w:val="18"/>
                  </w:rPr>
                </w:rPrChange>
              </w:rPr>
            </w:pPr>
            <w:ins w:id="156" w:author="Gavin Thomas Koma" w:date="2023-02-09T13:14:00Z">
              <w:r w:rsidRPr="00A36076">
                <w:rPr>
                  <w:sz w:val="18"/>
                  <w:szCs w:val="18"/>
                  <w:highlight w:val="yellow"/>
                  <w:rPrChange w:id="157" w:author="Gavin Thomas Koma" w:date="2023-02-09T13:17:00Z">
                    <w:rPr>
                      <w:sz w:val="18"/>
                      <w:szCs w:val="18"/>
                    </w:rPr>
                  </w:rPrChange>
                </w:rPr>
                <w:t>0.4993</w:t>
              </w:r>
            </w:ins>
          </w:p>
        </w:tc>
        <w:tc>
          <w:tcPr>
            <w:tcW w:w="778" w:type="pct"/>
            <w:shd w:val="clear" w:color="auto" w:fill="auto"/>
            <w:noWrap/>
            <w:tcMar>
              <w:top w:w="29" w:type="dxa"/>
              <w:left w:w="58" w:type="dxa"/>
              <w:bottom w:w="29" w:type="dxa"/>
              <w:right w:w="58" w:type="dxa"/>
            </w:tcMar>
            <w:vAlign w:val="center"/>
          </w:tcPr>
          <w:p w14:paraId="73160779" w14:textId="77777777" w:rsidR="00A36076" w:rsidRPr="00A36076" w:rsidRDefault="00A36076" w:rsidP="00C12CC7">
            <w:pPr>
              <w:spacing w:after="0"/>
              <w:jc w:val="right"/>
              <w:rPr>
                <w:ins w:id="158" w:author="Gavin Thomas Koma" w:date="2023-02-09T13:14:00Z"/>
                <w:sz w:val="18"/>
                <w:szCs w:val="18"/>
                <w:highlight w:val="yellow"/>
                <w:rPrChange w:id="159" w:author="Gavin Thomas Koma" w:date="2023-02-09T13:17:00Z">
                  <w:rPr>
                    <w:ins w:id="160" w:author="Gavin Thomas Koma" w:date="2023-02-09T13:14:00Z"/>
                    <w:sz w:val="18"/>
                    <w:szCs w:val="18"/>
                  </w:rPr>
                </w:rPrChange>
              </w:rPr>
            </w:pPr>
            <w:ins w:id="161" w:author="Gavin Thomas Koma" w:date="2023-02-09T13:14:00Z">
              <w:r w:rsidRPr="00A36076">
                <w:rPr>
                  <w:sz w:val="18"/>
                  <w:szCs w:val="18"/>
                  <w:highlight w:val="yellow"/>
                  <w:rPrChange w:id="162" w:author="Gavin Thomas Koma" w:date="2023-02-09T13:17:00Z">
                    <w:rPr>
                      <w:sz w:val="18"/>
                      <w:szCs w:val="18"/>
                    </w:rPr>
                  </w:rPrChange>
                </w:rPr>
                <w:t>0.4992</w:t>
              </w:r>
            </w:ins>
          </w:p>
        </w:tc>
        <w:tc>
          <w:tcPr>
            <w:tcW w:w="778" w:type="pct"/>
            <w:tcMar>
              <w:top w:w="29" w:type="dxa"/>
              <w:left w:w="58" w:type="dxa"/>
              <w:bottom w:w="29" w:type="dxa"/>
              <w:right w:w="58" w:type="dxa"/>
            </w:tcMar>
            <w:vAlign w:val="center"/>
          </w:tcPr>
          <w:p w14:paraId="2F29ACDC" w14:textId="77777777" w:rsidR="00A36076" w:rsidRPr="00A36076" w:rsidRDefault="00A36076" w:rsidP="00C12CC7">
            <w:pPr>
              <w:spacing w:after="0"/>
              <w:jc w:val="right"/>
              <w:rPr>
                <w:ins w:id="163" w:author="Gavin Thomas Koma" w:date="2023-02-09T13:14:00Z"/>
                <w:sz w:val="18"/>
                <w:szCs w:val="18"/>
                <w:highlight w:val="yellow"/>
                <w:rPrChange w:id="164" w:author="Gavin Thomas Koma" w:date="2023-02-09T13:17:00Z">
                  <w:rPr>
                    <w:ins w:id="165" w:author="Gavin Thomas Koma" w:date="2023-02-09T13:14:00Z"/>
                    <w:sz w:val="18"/>
                    <w:szCs w:val="18"/>
                  </w:rPr>
                </w:rPrChange>
              </w:rPr>
            </w:pPr>
            <w:ins w:id="166" w:author="Gavin Thomas Koma" w:date="2023-02-09T13:14:00Z">
              <w:r w:rsidRPr="00A36076">
                <w:rPr>
                  <w:sz w:val="18"/>
                  <w:szCs w:val="18"/>
                  <w:highlight w:val="yellow"/>
                  <w:rPrChange w:id="167" w:author="Gavin Thomas Koma" w:date="2023-02-09T13:17:00Z">
                    <w:rPr>
                      <w:sz w:val="18"/>
                      <w:szCs w:val="18"/>
                    </w:rPr>
                  </w:rPrChange>
                </w:rPr>
                <w:t>0.4633</w:t>
              </w:r>
            </w:ins>
          </w:p>
        </w:tc>
      </w:tr>
      <w:tr w:rsidR="00A36076" w:rsidRPr="007D67D1" w14:paraId="6604DEC1" w14:textId="77777777" w:rsidTr="00C12CC7">
        <w:trPr>
          <w:trHeight w:val="159"/>
          <w:jc w:val="center"/>
          <w:ins w:id="168" w:author="Gavin Thomas Koma" w:date="2023-02-09T13:14:00Z"/>
        </w:trPr>
        <w:tc>
          <w:tcPr>
            <w:tcW w:w="361" w:type="pct"/>
            <w:vMerge/>
            <w:shd w:val="clear" w:color="auto" w:fill="auto"/>
            <w:noWrap/>
            <w:tcMar>
              <w:top w:w="29" w:type="dxa"/>
              <w:left w:w="58" w:type="dxa"/>
              <w:bottom w:w="29" w:type="dxa"/>
              <w:right w:w="58" w:type="dxa"/>
            </w:tcMar>
          </w:tcPr>
          <w:p w14:paraId="67E4FF5F" w14:textId="77777777" w:rsidR="00A36076" w:rsidRPr="000D0208" w:rsidRDefault="00A36076" w:rsidP="00C12CC7">
            <w:pPr>
              <w:spacing w:after="0"/>
              <w:jc w:val="center"/>
              <w:rPr>
                <w:ins w:id="169" w:author="Gavin Thomas Koma" w:date="2023-02-09T13:14:00Z"/>
                <w:color w:val="000000"/>
                <w:sz w:val="18"/>
                <w:szCs w:val="18"/>
              </w:rPr>
            </w:pPr>
          </w:p>
        </w:tc>
        <w:tc>
          <w:tcPr>
            <w:tcW w:w="967" w:type="pct"/>
            <w:tcMar>
              <w:top w:w="29" w:type="dxa"/>
              <w:left w:w="58" w:type="dxa"/>
              <w:bottom w:w="29" w:type="dxa"/>
              <w:right w:w="58" w:type="dxa"/>
            </w:tcMar>
          </w:tcPr>
          <w:p w14:paraId="5725CEA1" w14:textId="77777777" w:rsidR="00A36076" w:rsidRDefault="00A36076" w:rsidP="00C12CC7">
            <w:pPr>
              <w:spacing w:after="0"/>
              <w:jc w:val="center"/>
              <w:rPr>
                <w:ins w:id="170" w:author="Gavin Thomas Koma" w:date="2023-02-09T13:14:00Z"/>
                <w:color w:val="000000"/>
                <w:sz w:val="18"/>
                <w:szCs w:val="18"/>
              </w:rPr>
            </w:pPr>
            <w:ins w:id="171" w:author="Gavin Thomas Koma" w:date="2023-02-09T13:14:00Z">
              <w:r>
                <w:rPr>
                  <w:color w:val="000000"/>
                  <w:sz w:val="18"/>
                  <w:szCs w:val="18"/>
                </w:rPr>
                <w:t>LDA</w:t>
              </w:r>
            </w:ins>
          </w:p>
        </w:tc>
        <w:tc>
          <w:tcPr>
            <w:tcW w:w="1337" w:type="pct"/>
          </w:tcPr>
          <w:p w14:paraId="6074DEA3" w14:textId="77777777" w:rsidR="00A36076" w:rsidRDefault="00A36076" w:rsidP="00C12CC7">
            <w:pPr>
              <w:spacing w:after="0"/>
              <w:jc w:val="center"/>
              <w:rPr>
                <w:ins w:id="172" w:author="Gavin Thomas Koma" w:date="2023-02-09T13:14:00Z"/>
                <w:sz w:val="18"/>
                <w:szCs w:val="18"/>
              </w:rPr>
            </w:pPr>
            <w:ins w:id="173"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7E8DFF7C" w14:textId="77777777" w:rsidR="00A36076" w:rsidRPr="00A36076" w:rsidRDefault="00A36076" w:rsidP="00C12CC7">
            <w:pPr>
              <w:spacing w:after="0"/>
              <w:jc w:val="right"/>
              <w:rPr>
                <w:ins w:id="174" w:author="Gavin Thomas Koma" w:date="2023-02-09T13:14:00Z"/>
                <w:sz w:val="18"/>
                <w:szCs w:val="18"/>
                <w:highlight w:val="yellow"/>
                <w:rPrChange w:id="175" w:author="Gavin Thomas Koma" w:date="2023-02-09T13:17:00Z">
                  <w:rPr>
                    <w:ins w:id="176" w:author="Gavin Thomas Koma" w:date="2023-02-09T13:14:00Z"/>
                    <w:sz w:val="18"/>
                    <w:szCs w:val="18"/>
                  </w:rPr>
                </w:rPrChange>
              </w:rPr>
            </w:pPr>
            <w:ins w:id="177" w:author="Gavin Thomas Koma" w:date="2023-02-09T13:14:00Z">
              <w:r w:rsidRPr="00A36076">
                <w:rPr>
                  <w:sz w:val="18"/>
                  <w:szCs w:val="18"/>
                  <w:highlight w:val="yellow"/>
                  <w:rPrChange w:id="178" w:author="Gavin Thomas Koma" w:date="2023-02-09T13:17:00Z">
                    <w:rPr>
                      <w:sz w:val="18"/>
                      <w:szCs w:val="18"/>
                    </w:rPr>
                  </w:rPrChange>
                </w:rPr>
                <w:t>0.3610</w:t>
              </w:r>
            </w:ins>
          </w:p>
        </w:tc>
        <w:tc>
          <w:tcPr>
            <w:tcW w:w="778" w:type="pct"/>
            <w:shd w:val="clear" w:color="auto" w:fill="auto"/>
            <w:noWrap/>
            <w:tcMar>
              <w:top w:w="29" w:type="dxa"/>
              <w:left w:w="58" w:type="dxa"/>
              <w:bottom w:w="29" w:type="dxa"/>
              <w:right w:w="58" w:type="dxa"/>
            </w:tcMar>
            <w:vAlign w:val="center"/>
          </w:tcPr>
          <w:p w14:paraId="288F23F2" w14:textId="77777777" w:rsidR="00A36076" w:rsidRPr="00A36076" w:rsidRDefault="00A36076" w:rsidP="00C12CC7">
            <w:pPr>
              <w:spacing w:after="0"/>
              <w:jc w:val="right"/>
              <w:rPr>
                <w:ins w:id="179" w:author="Gavin Thomas Koma" w:date="2023-02-09T13:14:00Z"/>
                <w:sz w:val="18"/>
                <w:szCs w:val="18"/>
                <w:highlight w:val="yellow"/>
                <w:rPrChange w:id="180" w:author="Gavin Thomas Koma" w:date="2023-02-09T13:17:00Z">
                  <w:rPr>
                    <w:ins w:id="181" w:author="Gavin Thomas Koma" w:date="2023-02-09T13:14:00Z"/>
                    <w:sz w:val="18"/>
                    <w:szCs w:val="18"/>
                  </w:rPr>
                </w:rPrChange>
              </w:rPr>
            </w:pPr>
            <w:ins w:id="182" w:author="Gavin Thomas Koma" w:date="2023-02-09T13:14:00Z">
              <w:r w:rsidRPr="00A36076">
                <w:rPr>
                  <w:sz w:val="18"/>
                  <w:szCs w:val="18"/>
                  <w:highlight w:val="yellow"/>
                  <w:rPrChange w:id="183" w:author="Gavin Thomas Koma" w:date="2023-02-09T13:17:00Z">
                    <w:rPr>
                      <w:sz w:val="18"/>
                      <w:szCs w:val="18"/>
                    </w:rPr>
                  </w:rPrChange>
                </w:rPr>
                <w:t>0.3608</w:t>
              </w:r>
            </w:ins>
          </w:p>
        </w:tc>
        <w:tc>
          <w:tcPr>
            <w:tcW w:w="778" w:type="pct"/>
            <w:tcMar>
              <w:top w:w="29" w:type="dxa"/>
              <w:left w:w="58" w:type="dxa"/>
              <w:bottom w:w="29" w:type="dxa"/>
              <w:right w:w="58" w:type="dxa"/>
            </w:tcMar>
            <w:vAlign w:val="center"/>
          </w:tcPr>
          <w:p w14:paraId="1662C3F9" w14:textId="77777777" w:rsidR="00A36076" w:rsidRPr="00A36076" w:rsidRDefault="00A36076" w:rsidP="00C12CC7">
            <w:pPr>
              <w:spacing w:after="0"/>
              <w:jc w:val="right"/>
              <w:rPr>
                <w:ins w:id="184" w:author="Gavin Thomas Koma" w:date="2023-02-09T13:14:00Z"/>
                <w:sz w:val="18"/>
                <w:szCs w:val="18"/>
                <w:highlight w:val="yellow"/>
                <w:rPrChange w:id="185" w:author="Gavin Thomas Koma" w:date="2023-02-09T13:17:00Z">
                  <w:rPr>
                    <w:ins w:id="186" w:author="Gavin Thomas Koma" w:date="2023-02-09T13:14:00Z"/>
                    <w:sz w:val="18"/>
                    <w:szCs w:val="18"/>
                  </w:rPr>
                </w:rPrChange>
              </w:rPr>
            </w:pPr>
            <w:ins w:id="187" w:author="Gavin Thomas Koma" w:date="2023-02-09T13:14:00Z">
              <w:r w:rsidRPr="00A36076">
                <w:rPr>
                  <w:sz w:val="18"/>
                  <w:szCs w:val="18"/>
                  <w:highlight w:val="yellow"/>
                  <w:rPrChange w:id="188" w:author="Gavin Thomas Koma" w:date="2023-02-09T13:17:00Z">
                    <w:rPr>
                      <w:sz w:val="18"/>
                      <w:szCs w:val="18"/>
                    </w:rPr>
                  </w:rPrChange>
                </w:rPr>
                <w:t>0.4134</w:t>
              </w:r>
            </w:ins>
          </w:p>
        </w:tc>
      </w:tr>
      <w:tr w:rsidR="00A36076" w:rsidRPr="007D67D1" w14:paraId="40E3EA1F" w14:textId="77777777" w:rsidTr="00C12CC7">
        <w:trPr>
          <w:trHeight w:val="53"/>
          <w:jc w:val="center"/>
          <w:ins w:id="189" w:author="Gavin Thomas Koma" w:date="2023-02-09T13:14:00Z"/>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63E26DE6" w14:textId="77777777" w:rsidR="00A36076" w:rsidRPr="000D0208" w:rsidRDefault="00A36076" w:rsidP="00C12CC7">
            <w:pPr>
              <w:spacing w:after="0"/>
              <w:jc w:val="center"/>
              <w:rPr>
                <w:ins w:id="190" w:author="Gavin Thomas Koma" w:date="2023-02-09T13:14:00Z"/>
                <w:color w:val="000000"/>
                <w:sz w:val="18"/>
                <w:szCs w:val="18"/>
              </w:rPr>
            </w:pPr>
            <w:ins w:id="191" w:author="Gavin Thomas Koma" w:date="2023-02-09T13:14:00Z">
              <w:r w:rsidRPr="00D72483">
                <w:rPr>
                  <w:color w:val="000000"/>
                  <w:sz w:val="18"/>
                  <w:szCs w:val="18"/>
                </w:rPr>
                <w:t>#0</w:t>
              </w:r>
              <w:r>
                <w:rPr>
                  <w:color w:val="000000"/>
                  <w:sz w:val="18"/>
                  <w:szCs w:val="18"/>
                </w:rPr>
                <w:t>9</w:t>
              </w:r>
            </w:ins>
          </w:p>
        </w:tc>
        <w:tc>
          <w:tcPr>
            <w:tcW w:w="967" w:type="pct"/>
            <w:tcBorders>
              <w:top w:val="double" w:sz="4" w:space="0" w:color="auto"/>
            </w:tcBorders>
            <w:tcMar>
              <w:top w:w="29" w:type="dxa"/>
              <w:left w:w="58" w:type="dxa"/>
              <w:bottom w:w="29" w:type="dxa"/>
              <w:right w:w="58" w:type="dxa"/>
            </w:tcMar>
          </w:tcPr>
          <w:p w14:paraId="009EFDF4" w14:textId="77777777" w:rsidR="00A36076" w:rsidRPr="000D0208" w:rsidRDefault="00A36076" w:rsidP="00C12CC7">
            <w:pPr>
              <w:spacing w:after="0"/>
              <w:jc w:val="center"/>
              <w:rPr>
                <w:ins w:id="192" w:author="Gavin Thomas Koma" w:date="2023-02-09T13:14:00Z"/>
                <w:color w:val="000000"/>
                <w:sz w:val="18"/>
                <w:szCs w:val="18"/>
              </w:rPr>
            </w:pPr>
            <w:ins w:id="193" w:author="Gavin Thomas Koma" w:date="2023-02-09T13:14:00Z">
              <w:r w:rsidRPr="000D0208">
                <w:rPr>
                  <w:color w:val="000000"/>
                  <w:sz w:val="18"/>
                  <w:szCs w:val="18"/>
                </w:rPr>
                <w:t>KNN</w:t>
              </w:r>
            </w:ins>
          </w:p>
        </w:tc>
        <w:tc>
          <w:tcPr>
            <w:tcW w:w="1337" w:type="pct"/>
            <w:tcBorders>
              <w:top w:val="double" w:sz="4" w:space="0" w:color="auto"/>
            </w:tcBorders>
          </w:tcPr>
          <w:p w14:paraId="6E81349B" w14:textId="77777777" w:rsidR="00A36076" w:rsidRPr="000D0208" w:rsidRDefault="00A36076" w:rsidP="00C12CC7">
            <w:pPr>
              <w:spacing w:after="0"/>
              <w:jc w:val="center"/>
              <w:rPr>
                <w:ins w:id="194" w:author="Gavin Thomas Koma" w:date="2023-02-09T13:14:00Z"/>
                <w:sz w:val="18"/>
                <w:szCs w:val="18"/>
              </w:rPr>
            </w:pPr>
            <w:ins w:id="195" w:author="Gavin Thomas Koma" w:date="2023-02-09T13:14:00Z">
              <w:r>
                <w:rPr>
                  <w:sz w:val="18"/>
                  <w:szCs w:val="18"/>
                </w:rPr>
                <w:t>/</w:t>
              </w:r>
              <w:proofErr w:type="gramStart"/>
              <w:r>
                <w:rPr>
                  <w:sz w:val="18"/>
                  <w:szCs w:val="18"/>
                </w:rPr>
                <w:t>train</w:t>
              </w:r>
              <w:proofErr w:type="gramEnd"/>
            </w:ins>
          </w:p>
        </w:tc>
        <w:tc>
          <w:tcPr>
            <w:tcW w:w="778" w:type="pct"/>
            <w:tcBorders>
              <w:top w:val="double" w:sz="4" w:space="0" w:color="auto"/>
            </w:tcBorders>
            <w:shd w:val="clear" w:color="auto" w:fill="auto"/>
            <w:noWrap/>
            <w:tcMar>
              <w:top w:w="29" w:type="dxa"/>
              <w:left w:w="58" w:type="dxa"/>
              <w:bottom w:w="29" w:type="dxa"/>
              <w:right w:w="58" w:type="dxa"/>
            </w:tcMar>
            <w:vAlign w:val="center"/>
          </w:tcPr>
          <w:p w14:paraId="6DCC1CA3" w14:textId="77777777" w:rsidR="00A36076" w:rsidRPr="000D0208" w:rsidRDefault="00A36076" w:rsidP="00C12CC7">
            <w:pPr>
              <w:spacing w:after="0"/>
              <w:jc w:val="right"/>
              <w:rPr>
                <w:ins w:id="196" w:author="Gavin Thomas Koma" w:date="2023-02-09T13:14:00Z"/>
                <w:color w:val="000000"/>
                <w:sz w:val="18"/>
                <w:szCs w:val="18"/>
              </w:rPr>
            </w:pPr>
            <w:ins w:id="197" w:author="Gavin Thomas Koma" w:date="2023-02-09T13:14:00Z">
              <w:r w:rsidRPr="000D0208">
                <w:rPr>
                  <w:sz w:val="18"/>
                  <w:szCs w:val="18"/>
                </w:rPr>
                <w:t>2.11</w:t>
              </w:r>
            </w:ins>
          </w:p>
        </w:tc>
        <w:tc>
          <w:tcPr>
            <w:tcW w:w="778" w:type="pct"/>
            <w:tcBorders>
              <w:top w:val="double" w:sz="4" w:space="0" w:color="auto"/>
            </w:tcBorders>
            <w:shd w:val="clear" w:color="auto" w:fill="auto"/>
            <w:noWrap/>
            <w:tcMar>
              <w:top w:w="29" w:type="dxa"/>
              <w:left w:w="58" w:type="dxa"/>
              <w:bottom w:w="29" w:type="dxa"/>
              <w:right w:w="58" w:type="dxa"/>
            </w:tcMar>
            <w:vAlign w:val="center"/>
          </w:tcPr>
          <w:p w14:paraId="4A738809" w14:textId="77777777" w:rsidR="00A36076" w:rsidRPr="000D0208" w:rsidRDefault="00A36076" w:rsidP="00C12CC7">
            <w:pPr>
              <w:spacing w:after="0"/>
              <w:jc w:val="right"/>
              <w:rPr>
                <w:ins w:id="198" w:author="Gavin Thomas Koma" w:date="2023-02-09T13:14:00Z"/>
                <w:color w:val="000000"/>
                <w:sz w:val="18"/>
                <w:szCs w:val="18"/>
              </w:rPr>
            </w:pPr>
            <w:ins w:id="199" w:author="Gavin Thomas Koma" w:date="2023-02-09T13:14:00Z">
              <w:r w:rsidRPr="000D0208">
                <w:rPr>
                  <w:sz w:val="18"/>
                  <w:szCs w:val="18"/>
                </w:rPr>
                <w:t>3.81</w:t>
              </w:r>
            </w:ins>
          </w:p>
        </w:tc>
        <w:tc>
          <w:tcPr>
            <w:tcW w:w="778" w:type="pct"/>
            <w:tcBorders>
              <w:top w:val="double" w:sz="4" w:space="0" w:color="auto"/>
            </w:tcBorders>
            <w:tcMar>
              <w:top w:w="29" w:type="dxa"/>
              <w:left w:w="58" w:type="dxa"/>
              <w:bottom w:w="29" w:type="dxa"/>
              <w:right w:w="58" w:type="dxa"/>
            </w:tcMar>
            <w:vAlign w:val="center"/>
          </w:tcPr>
          <w:p w14:paraId="4D368D9F" w14:textId="77777777" w:rsidR="00A36076" w:rsidRPr="000D0208" w:rsidRDefault="00A36076" w:rsidP="00C12CC7">
            <w:pPr>
              <w:spacing w:after="0"/>
              <w:jc w:val="right"/>
              <w:rPr>
                <w:ins w:id="200" w:author="Gavin Thomas Koma" w:date="2023-02-09T13:14:00Z"/>
                <w:color w:val="000000"/>
                <w:sz w:val="18"/>
                <w:szCs w:val="18"/>
              </w:rPr>
            </w:pPr>
            <w:ins w:id="201" w:author="Gavin Thomas Koma" w:date="2023-02-09T13:14:00Z">
              <w:r w:rsidRPr="000D0208">
                <w:rPr>
                  <w:sz w:val="18"/>
                  <w:szCs w:val="18"/>
                </w:rPr>
                <w:t>16.63</w:t>
              </w:r>
            </w:ins>
          </w:p>
        </w:tc>
      </w:tr>
      <w:tr w:rsidR="00A36076" w:rsidRPr="007D67D1" w14:paraId="34308BC0" w14:textId="77777777" w:rsidTr="00C12CC7">
        <w:trPr>
          <w:trHeight w:val="78"/>
          <w:jc w:val="center"/>
          <w:ins w:id="202" w:author="Gavin Thomas Koma" w:date="2023-02-09T13:14:00Z"/>
        </w:trPr>
        <w:tc>
          <w:tcPr>
            <w:tcW w:w="361" w:type="pct"/>
            <w:vMerge/>
            <w:shd w:val="clear" w:color="auto" w:fill="auto"/>
            <w:noWrap/>
            <w:tcMar>
              <w:top w:w="29" w:type="dxa"/>
              <w:left w:w="58" w:type="dxa"/>
              <w:bottom w:w="29" w:type="dxa"/>
              <w:right w:w="58" w:type="dxa"/>
            </w:tcMar>
          </w:tcPr>
          <w:p w14:paraId="02998D8B" w14:textId="77777777" w:rsidR="00A36076" w:rsidRPr="000D0208" w:rsidRDefault="00A36076" w:rsidP="00C12CC7">
            <w:pPr>
              <w:spacing w:after="0"/>
              <w:jc w:val="center"/>
              <w:rPr>
                <w:ins w:id="203" w:author="Gavin Thomas Koma" w:date="2023-02-09T13:14:00Z"/>
                <w:color w:val="000000"/>
                <w:sz w:val="18"/>
                <w:szCs w:val="18"/>
              </w:rPr>
            </w:pPr>
          </w:p>
        </w:tc>
        <w:tc>
          <w:tcPr>
            <w:tcW w:w="967" w:type="pct"/>
            <w:tcMar>
              <w:top w:w="29" w:type="dxa"/>
              <w:left w:w="58" w:type="dxa"/>
              <w:bottom w:w="29" w:type="dxa"/>
              <w:right w:w="58" w:type="dxa"/>
            </w:tcMar>
          </w:tcPr>
          <w:p w14:paraId="57D7BEA6" w14:textId="77777777" w:rsidR="00A36076" w:rsidRPr="000D0208" w:rsidRDefault="00A36076" w:rsidP="00C12CC7">
            <w:pPr>
              <w:spacing w:after="0"/>
              <w:jc w:val="center"/>
              <w:rPr>
                <w:ins w:id="204" w:author="Gavin Thomas Koma" w:date="2023-02-09T13:14:00Z"/>
                <w:color w:val="000000"/>
                <w:sz w:val="18"/>
                <w:szCs w:val="18"/>
              </w:rPr>
            </w:pPr>
            <w:ins w:id="205" w:author="Gavin Thomas Koma" w:date="2023-02-09T13:14:00Z">
              <w:r w:rsidRPr="000D0208">
                <w:rPr>
                  <w:color w:val="000000"/>
                  <w:sz w:val="18"/>
                  <w:szCs w:val="18"/>
                </w:rPr>
                <w:t>RNF</w:t>
              </w:r>
            </w:ins>
          </w:p>
        </w:tc>
        <w:tc>
          <w:tcPr>
            <w:tcW w:w="1337" w:type="pct"/>
          </w:tcPr>
          <w:p w14:paraId="0AB9C625" w14:textId="77777777" w:rsidR="00A36076" w:rsidRPr="000D0208" w:rsidRDefault="00A36076" w:rsidP="00C12CC7">
            <w:pPr>
              <w:spacing w:after="0"/>
              <w:jc w:val="center"/>
              <w:rPr>
                <w:ins w:id="206" w:author="Gavin Thomas Koma" w:date="2023-02-09T13:14:00Z"/>
                <w:sz w:val="18"/>
                <w:szCs w:val="18"/>
              </w:rPr>
            </w:pPr>
            <w:ins w:id="207"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13F329C6" w14:textId="77777777" w:rsidR="00A36076" w:rsidRPr="000D0208" w:rsidRDefault="00A36076" w:rsidP="00C12CC7">
            <w:pPr>
              <w:spacing w:after="0"/>
              <w:jc w:val="right"/>
              <w:rPr>
                <w:ins w:id="208" w:author="Gavin Thomas Koma" w:date="2023-02-09T13:14:00Z"/>
                <w:color w:val="000000"/>
                <w:sz w:val="18"/>
                <w:szCs w:val="18"/>
              </w:rPr>
            </w:pPr>
            <w:ins w:id="209" w:author="Gavin Thomas Koma" w:date="2023-02-09T13:14:00Z">
              <w:r w:rsidRPr="000D0208">
                <w:rPr>
                  <w:sz w:val="18"/>
                  <w:szCs w:val="18"/>
                </w:rPr>
                <w:t>2.06</w:t>
              </w:r>
            </w:ins>
          </w:p>
        </w:tc>
        <w:tc>
          <w:tcPr>
            <w:tcW w:w="778" w:type="pct"/>
            <w:shd w:val="clear" w:color="auto" w:fill="auto"/>
            <w:noWrap/>
            <w:tcMar>
              <w:top w:w="29" w:type="dxa"/>
              <w:left w:w="58" w:type="dxa"/>
              <w:bottom w:w="29" w:type="dxa"/>
              <w:right w:w="58" w:type="dxa"/>
            </w:tcMar>
            <w:vAlign w:val="center"/>
          </w:tcPr>
          <w:p w14:paraId="72964A79" w14:textId="77777777" w:rsidR="00A36076" w:rsidRPr="000D0208" w:rsidRDefault="00A36076" w:rsidP="00C12CC7">
            <w:pPr>
              <w:spacing w:after="0"/>
              <w:jc w:val="right"/>
              <w:rPr>
                <w:ins w:id="210" w:author="Gavin Thomas Koma" w:date="2023-02-09T13:14:00Z"/>
                <w:color w:val="000000"/>
                <w:sz w:val="18"/>
                <w:szCs w:val="18"/>
              </w:rPr>
            </w:pPr>
            <w:ins w:id="211" w:author="Gavin Thomas Koma" w:date="2023-02-09T13:14:00Z">
              <w:r w:rsidRPr="000D0208">
                <w:rPr>
                  <w:sz w:val="18"/>
                  <w:szCs w:val="18"/>
                </w:rPr>
                <w:t>3.82</w:t>
              </w:r>
            </w:ins>
          </w:p>
        </w:tc>
        <w:tc>
          <w:tcPr>
            <w:tcW w:w="778" w:type="pct"/>
            <w:tcMar>
              <w:top w:w="29" w:type="dxa"/>
              <w:left w:w="58" w:type="dxa"/>
              <w:bottom w:w="29" w:type="dxa"/>
              <w:right w:w="58" w:type="dxa"/>
            </w:tcMar>
            <w:vAlign w:val="center"/>
          </w:tcPr>
          <w:p w14:paraId="0AB3F0FB" w14:textId="77777777" w:rsidR="00A36076" w:rsidRPr="000D0208" w:rsidRDefault="00A36076" w:rsidP="00C12CC7">
            <w:pPr>
              <w:spacing w:after="0"/>
              <w:jc w:val="right"/>
              <w:rPr>
                <w:ins w:id="212" w:author="Gavin Thomas Koma" w:date="2023-02-09T13:14:00Z"/>
                <w:color w:val="000000"/>
                <w:sz w:val="18"/>
                <w:szCs w:val="18"/>
              </w:rPr>
            </w:pPr>
            <w:ins w:id="213" w:author="Gavin Thomas Koma" w:date="2023-02-09T13:14:00Z">
              <w:r w:rsidRPr="000D0208">
                <w:rPr>
                  <w:sz w:val="18"/>
                  <w:szCs w:val="18"/>
                </w:rPr>
                <w:t>18.32</w:t>
              </w:r>
            </w:ins>
          </w:p>
        </w:tc>
      </w:tr>
      <w:tr w:rsidR="00A36076" w:rsidRPr="007D67D1" w14:paraId="642EDAE3" w14:textId="77777777" w:rsidTr="00C12CC7">
        <w:trPr>
          <w:trHeight w:val="53"/>
          <w:jc w:val="center"/>
          <w:ins w:id="214" w:author="Gavin Thomas Koma" w:date="2023-02-09T13:14:00Z"/>
        </w:trPr>
        <w:tc>
          <w:tcPr>
            <w:tcW w:w="361" w:type="pct"/>
            <w:vMerge/>
            <w:shd w:val="clear" w:color="auto" w:fill="auto"/>
            <w:noWrap/>
            <w:tcMar>
              <w:top w:w="29" w:type="dxa"/>
              <w:left w:w="58" w:type="dxa"/>
              <w:bottom w:w="29" w:type="dxa"/>
              <w:right w:w="58" w:type="dxa"/>
            </w:tcMar>
          </w:tcPr>
          <w:p w14:paraId="456E11ED" w14:textId="77777777" w:rsidR="00A36076" w:rsidRPr="000D0208" w:rsidRDefault="00A36076" w:rsidP="00C12CC7">
            <w:pPr>
              <w:spacing w:after="0"/>
              <w:jc w:val="center"/>
              <w:rPr>
                <w:ins w:id="215" w:author="Gavin Thomas Koma" w:date="2023-02-09T13:14:00Z"/>
                <w:color w:val="000000"/>
                <w:sz w:val="18"/>
                <w:szCs w:val="18"/>
              </w:rPr>
            </w:pPr>
          </w:p>
        </w:tc>
        <w:tc>
          <w:tcPr>
            <w:tcW w:w="967" w:type="pct"/>
            <w:tcMar>
              <w:top w:w="29" w:type="dxa"/>
              <w:left w:w="58" w:type="dxa"/>
              <w:bottom w:w="29" w:type="dxa"/>
              <w:right w:w="58" w:type="dxa"/>
            </w:tcMar>
          </w:tcPr>
          <w:p w14:paraId="2AB28E63" w14:textId="77777777" w:rsidR="00A36076" w:rsidRPr="000D0208" w:rsidRDefault="00A36076" w:rsidP="00C12CC7">
            <w:pPr>
              <w:spacing w:after="0"/>
              <w:jc w:val="center"/>
              <w:rPr>
                <w:ins w:id="216" w:author="Gavin Thomas Koma" w:date="2023-02-09T13:14:00Z"/>
                <w:color w:val="000000"/>
                <w:sz w:val="18"/>
                <w:szCs w:val="18"/>
              </w:rPr>
            </w:pPr>
            <w:ins w:id="217" w:author="Gavin Thomas Koma" w:date="2023-02-09T13:14:00Z">
              <w:r>
                <w:rPr>
                  <w:color w:val="000000"/>
                  <w:sz w:val="18"/>
                  <w:szCs w:val="18"/>
                </w:rPr>
                <w:t>CI-PCA</w:t>
              </w:r>
            </w:ins>
          </w:p>
        </w:tc>
        <w:tc>
          <w:tcPr>
            <w:tcW w:w="1337" w:type="pct"/>
          </w:tcPr>
          <w:p w14:paraId="1F0D24EA" w14:textId="77777777" w:rsidR="00A36076" w:rsidRPr="000D0208" w:rsidRDefault="00A36076" w:rsidP="00C12CC7">
            <w:pPr>
              <w:spacing w:after="0"/>
              <w:jc w:val="center"/>
              <w:rPr>
                <w:ins w:id="218" w:author="Gavin Thomas Koma" w:date="2023-02-09T13:14:00Z"/>
                <w:sz w:val="18"/>
                <w:szCs w:val="18"/>
              </w:rPr>
            </w:pPr>
            <w:ins w:id="219"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564DDA48" w14:textId="77777777" w:rsidR="00A36076" w:rsidRPr="00A36076" w:rsidRDefault="00A36076" w:rsidP="00C12CC7">
            <w:pPr>
              <w:spacing w:after="0"/>
              <w:jc w:val="right"/>
              <w:rPr>
                <w:ins w:id="220" w:author="Gavin Thomas Koma" w:date="2023-02-09T13:14:00Z"/>
                <w:sz w:val="18"/>
                <w:szCs w:val="18"/>
                <w:highlight w:val="yellow"/>
                <w:rPrChange w:id="221" w:author="Gavin Thomas Koma" w:date="2023-02-09T13:17:00Z">
                  <w:rPr>
                    <w:ins w:id="222" w:author="Gavin Thomas Koma" w:date="2023-02-09T13:14:00Z"/>
                    <w:sz w:val="18"/>
                    <w:szCs w:val="18"/>
                  </w:rPr>
                </w:rPrChange>
              </w:rPr>
            </w:pPr>
            <w:ins w:id="223" w:author="Gavin Thomas Koma" w:date="2023-02-09T13:14:00Z">
              <w:r w:rsidRPr="00A36076">
                <w:rPr>
                  <w:sz w:val="18"/>
                  <w:szCs w:val="18"/>
                  <w:highlight w:val="yellow"/>
                  <w:rPrChange w:id="224" w:author="Gavin Thomas Koma" w:date="2023-02-09T13:17:00Z">
                    <w:rPr>
                      <w:sz w:val="18"/>
                      <w:szCs w:val="18"/>
                    </w:rPr>
                  </w:rPrChange>
                </w:rPr>
                <w:t>0.9634</w:t>
              </w:r>
            </w:ins>
          </w:p>
        </w:tc>
        <w:tc>
          <w:tcPr>
            <w:tcW w:w="778" w:type="pct"/>
            <w:shd w:val="clear" w:color="auto" w:fill="auto"/>
            <w:noWrap/>
            <w:tcMar>
              <w:top w:w="29" w:type="dxa"/>
              <w:left w:w="58" w:type="dxa"/>
              <w:bottom w:w="29" w:type="dxa"/>
              <w:right w:w="58" w:type="dxa"/>
            </w:tcMar>
            <w:vAlign w:val="center"/>
          </w:tcPr>
          <w:p w14:paraId="03BBDB9E" w14:textId="77777777" w:rsidR="00A36076" w:rsidRPr="00A36076" w:rsidRDefault="00A36076" w:rsidP="00C12CC7">
            <w:pPr>
              <w:spacing w:after="0"/>
              <w:jc w:val="right"/>
              <w:rPr>
                <w:ins w:id="225" w:author="Gavin Thomas Koma" w:date="2023-02-09T13:14:00Z"/>
                <w:sz w:val="18"/>
                <w:szCs w:val="18"/>
                <w:highlight w:val="yellow"/>
                <w:rPrChange w:id="226" w:author="Gavin Thomas Koma" w:date="2023-02-09T13:17:00Z">
                  <w:rPr>
                    <w:ins w:id="227" w:author="Gavin Thomas Koma" w:date="2023-02-09T13:14:00Z"/>
                    <w:sz w:val="18"/>
                    <w:szCs w:val="18"/>
                  </w:rPr>
                </w:rPrChange>
              </w:rPr>
            </w:pPr>
            <w:ins w:id="228" w:author="Gavin Thomas Koma" w:date="2023-02-09T13:14:00Z">
              <w:r w:rsidRPr="00A36076">
                <w:rPr>
                  <w:sz w:val="18"/>
                  <w:szCs w:val="18"/>
                  <w:highlight w:val="yellow"/>
                  <w:rPrChange w:id="229" w:author="Gavin Thomas Koma" w:date="2023-02-09T13:17:00Z">
                    <w:rPr>
                      <w:sz w:val="18"/>
                      <w:szCs w:val="18"/>
                    </w:rPr>
                  </w:rPrChange>
                </w:rPr>
                <w:t>0.2798</w:t>
              </w:r>
            </w:ins>
          </w:p>
        </w:tc>
        <w:tc>
          <w:tcPr>
            <w:tcW w:w="778" w:type="pct"/>
            <w:tcMar>
              <w:top w:w="29" w:type="dxa"/>
              <w:left w:w="58" w:type="dxa"/>
              <w:bottom w:w="29" w:type="dxa"/>
              <w:right w:w="58" w:type="dxa"/>
            </w:tcMar>
            <w:vAlign w:val="center"/>
          </w:tcPr>
          <w:p w14:paraId="58E4FF9C" w14:textId="77777777" w:rsidR="00A36076" w:rsidRPr="00A36076" w:rsidRDefault="00A36076" w:rsidP="00C12CC7">
            <w:pPr>
              <w:spacing w:after="0"/>
              <w:jc w:val="right"/>
              <w:rPr>
                <w:ins w:id="230" w:author="Gavin Thomas Koma" w:date="2023-02-09T13:14:00Z"/>
                <w:sz w:val="18"/>
                <w:szCs w:val="18"/>
                <w:highlight w:val="yellow"/>
                <w:rPrChange w:id="231" w:author="Gavin Thomas Koma" w:date="2023-02-09T13:17:00Z">
                  <w:rPr>
                    <w:ins w:id="232" w:author="Gavin Thomas Koma" w:date="2023-02-09T13:14:00Z"/>
                    <w:sz w:val="18"/>
                    <w:szCs w:val="18"/>
                  </w:rPr>
                </w:rPrChange>
              </w:rPr>
            </w:pPr>
            <w:ins w:id="233" w:author="Gavin Thomas Koma" w:date="2023-02-09T13:14:00Z">
              <w:r w:rsidRPr="00A36076">
                <w:rPr>
                  <w:sz w:val="18"/>
                  <w:szCs w:val="18"/>
                  <w:highlight w:val="yellow"/>
                  <w:rPrChange w:id="234" w:author="Gavin Thomas Koma" w:date="2023-02-09T13:17:00Z">
                    <w:rPr>
                      <w:sz w:val="18"/>
                      <w:szCs w:val="18"/>
                    </w:rPr>
                  </w:rPrChange>
                </w:rPr>
                <w:t>0.9747</w:t>
              </w:r>
            </w:ins>
          </w:p>
        </w:tc>
      </w:tr>
      <w:tr w:rsidR="00A36076" w:rsidRPr="007D67D1" w14:paraId="0EC0D096" w14:textId="77777777" w:rsidTr="00C12CC7">
        <w:trPr>
          <w:trHeight w:val="53"/>
          <w:jc w:val="center"/>
          <w:ins w:id="235" w:author="Gavin Thomas Koma" w:date="2023-02-09T13:14:00Z"/>
        </w:trPr>
        <w:tc>
          <w:tcPr>
            <w:tcW w:w="361" w:type="pct"/>
            <w:vMerge/>
            <w:shd w:val="clear" w:color="auto" w:fill="auto"/>
            <w:noWrap/>
            <w:tcMar>
              <w:top w:w="29" w:type="dxa"/>
              <w:left w:w="58" w:type="dxa"/>
              <w:bottom w:w="29" w:type="dxa"/>
              <w:right w:w="58" w:type="dxa"/>
            </w:tcMar>
          </w:tcPr>
          <w:p w14:paraId="749020C9" w14:textId="77777777" w:rsidR="00A36076" w:rsidRPr="000D0208" w:rsidRDefault="00A36076" w:rsidP="00C12CC7">
            <w:pPr>
              <w:spacing w:after="0"/>
              <w:jc w:val="center"/>
              <w:rPr>
                <w:ins w:id="236" w:author="Gavin Thomas Koma" w:date="2023-02-09T13:14:00Z"/>
                <w:color w:val="000000"/>
                <w:sz w:val="18"/>
                <w:szCs w:val="18"/>
              </w:rPr>
            </w:pPr>
          </w:p>
        </w:tc>
        <w:tc>
          <w:tcPr>
            <w:tcW w:w="967" w:type="pct"/>
            <w:tcMar>
              <w:top w:w="29" w:type="dxa"/>
              <w:left w:w="58" w:type="dxa"/>
              <w:bottom w:w="29" w:type="dxa"/>
              <w:right w:w="58" w:type="dxa"/>
            </w:tcMar>
          </w:tcPr>
          <w:p w14:paraId="5846B58E" w14:textId="77777777" w:rsidR="00A36076" w:rsidRPr="000D0208" w:rsidRDefault="00A36076" w:rsidP="00C12CC7">
            <w:pPr>
              <w:spacing w:after="0"/>
              <w:jc w:val="center"/>
              <w:rPr>
                <w:ins w:id="237" w:author="Gavin Thomas Koma" w:date="2023-02-09T13:14:00Z"/>
                <w:color w:val="000000"/>
                <w:sz w:val="18"/>
                <w:szCs w:val="18"/>
              </w:rPr>
            </w:pPr>
            <w:ins w:id="238" w:author="Gavin Thomas Koma" w:date="2023-02-09T13:14:00Z">
              <w:r>
                <w:rPr>
                  <w:color w:val="000000"/>
                  <w:sz w:val="18"/>
                  <w:szCs w:val="18"/>
                </w:rPr>
                <w:t>QDA</w:t>
              </w:r>
            </w:ins>
          </w:p>
        </w:tc>
        <w:tc>
          <w:tcPr>
            <w:tcW w:w="1337" w:type="pct"/>
          </w:tcPr>
          <w:p w14:paraId="2BAFF037" w14:textId="77777777" w:rsidR="00A36076" w:rsidRPr="000D0208" w:rsidRDefault="00A36076" w:rsidP="00C12CC7">
            <w:pPr>
              <w:spacing w:after="0"/>
              <w:jc w:val="center"/>
              <w:rPr>
                <w:ins w:id="239" w:author="Gavin Thomas Koma" w:date="2023-02-09T13:14:00Z"/>
                <w:sz w:val="18"/>
                <w:szCs w:val="18"/>
              </w:rPr>
            </w:pPr>
            <w:ins w:id="240"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179F297A" w14:textId="77777777" w:rsidR="00A36076" w:rsidRPr="00A36076" w:rsidRDefault="00A36076" w:rsidP="00C12CC7">
            <w:pPr>
              <w:spacing w:after="0"/>
              <w:jc w:val="right"/>
              <w:rPr>
                <w:ins w:id="241" w:author="Gavin Thomas Koma" w:date="2023-02-09T13:14:00Z"/>
                <w:sz w:val="18"/>
                <w:szCs w:val="18"/>
                <w:highlight w:val="yellow"/>
                <w:rPrChange w:id="242" w:author="Gavin Thomas Koma" w:date="2023-02-09T13:17:00Z">
                  <w:rPr>
                    <w:ins w:id="243" w:author="Gavin Thomas Koma" w:date="2023-02-09T13:14:00Z"/>
                    <w:sz w:val="18"/>
                    <w:szCs w:val="18"/>
                  </w:rPr>
                </w:rPrChange>
              </w:rPr>
            </w:pPr>
            <w:ins w:id="244" w:author="Gavin Thomas Koma" w:date="2023-02-09T13:14:00Z">
              <w:r w:rsidRPr="00A36076">
                <w:rPr>
                  <w:sz w:val="18"/>
                  <w:szCs w:val="18"/>
                  <w:highlight w:val="yellow"/>
                  <w:rPrChange w:id="245" w:author="Gavin Thomas Koma" w:date="2023-02-09T13:17:00Z">
                    <w:rPr>
                      <w:sz w:val="18"/>
                      <w:szCs w:val="18"/>
                    </w:rPr>
                  </w:rPrChange>
                </w:rPr>
                <w:t>0.9687</w:t>
              </w:r>
            </w:ins>
          </w:p>
        </w:tc>
        <w:tc>
          <w:tcPr>
            <w:tcW w:w="778" w:type="pct"/>
            <w:shd w:val="clear" w:color="auto" w:fill="auto"/>
            <w:noWrap/>
            <w:tcMar>
              <w:top w:w="29" w:type="dxa"/>
              <w:left w:w="58" w:type="dxa"/>
              <w:bottom w:w="29" w:type="dxa"/>
              <w:right w:w="58" w:type="dxa"/>
            </w:tcMar>
            <w:vAlign w:val="center"/>
          </w:tcPr>
          <w:p w14:paraId="5006E956" w14:textId="77777777" w:rsidR="00A36076" w:rsidRPr="00A36076" w:rsidRDefault="00A36076" w:rsidP="00C12CC7">
            <w:pPr>
              <w:spacing w:after="0"/>
              <w:jc w:val="right"/>
              <w:rPr>
                <w:ins w:id="246" w:author="Gavin Thomas Koma" w:date="2023-02-09T13:14:00Z"/>
                <w:sz w:val="18"/>
                <w:szCs w:val="18"/>
                <w:highlight w:val="yellow"/>
                <w:rPrChange w:id="247" w:author="Gavin Thomas Koma" w:date="2023-02-09T13:17:00Z">
                  <w:rPr>
                    <w:ins w:id="248" w:author="Gavin Thomas Koma" w:date="2023-02-09T13:14:00Z"/>
                    <w:sz w:val="18"/>
                    <w:szCs w:val="18"/>
                  </w:rPr>
                </w:rPrChange>
              </w:rPr>
            </w:pPr>
            <w:ins w:id="249" w:author="Gavin Thomas Koma" w:date="2023-02-09T13:14:00Z">
              <w:r w:rsidRPr="00A36076">
                <w:rPr>
                  <w:sz w:val="18"/>
                  <w:szCs w:val="18"/>
                  <w:highlight w:val="yellow"/>
                  <w:rPrChange w:id="250" w:author="Gavin Thomas Koma" w:date="2023-02-09T13:17:00Z">
                    <w:rPr>
                      <w:sz w:val="18"/>
                      <w:szCs w:val="18"/>
                    </w:rPr>
                  </w:rPrChange>
                </w:rPr>
                <w:t>0.9713</w:t>
              </w:r>
            </w:ins>
          </w:p>
        </w:tc>
        <w:tc>
          <w:tcPr>
            <w:tcW w:w="778" w:type="pct"/>
            <w:tcMar>
              <w:top w:w="29" w:type="dxa"/>
              <w:left w:w="58" w:type="dxa"/>
              <w:bottom w:w="29" w:type="dxa"/>
              <w:right w:w="58" w:type="dxa"/>
            </w:tcMar>
            <w:vAlign w:val="center"/>
          </w:tcPr>
          <w:p w14:paraId="3432750A" w14:textId="77777777" w:rsidR="00A36076" w:rsidRPr="00A36076" w:rsidRDefault="00A36076" w:rsidP="00C12CC7">
            <w:pPr>
              <w:spacing w:after="0"/>
              <w:jc w:val="right"/>
              <w:rPr>
                <w:ins w:id="251" w:author="Gavin Thomas Koma" w:date="2023-02-09T13:14:00Z"/>
                <w:sz w:val="18"/>
                <w:szCs w:val="18"/>
                <w:highlight w:val="yellow"/>
                <w:rPrChange w:id="252" w:author="Gavin Thomas Koma" w:date="2023-02-09T13:17:00Z">
                  <w:rPr>
                    <w:ins w:id="253" w:author="Gavin Thomas Koma" w:date="2023-02-09T13:14:00Z"/>
                    <w:sz w:val="18"/>
                    <w:szCs w:val="18"/>
                  </w:rPr>
                </w:rPrChange>
              </w:rPr>
            </w:pPr>
            <w:ins w:id="254" w:author="Gavin Thomas Koma" w:date="2023-02-09T13:14:00Z">
              <w:r w:rsidRPr="00A36076">
                <w:rPr>
                  <w:sz w:val="18"/>
                  <w:szCs w:val="18"/>
                  <w:highlight w:val="yellow"/>
                  <w:rPrChange w:id="255" w:author="Gavin Thomas Koma" w:date="2023-02-09T13:17:00Z">
                    <w:rPr>
                      <w:sz w:val="18"/>
                      <w:szCs w:val="18"/>
                    </w:rPr>
                  </w:rPrChange>
                </w:rPr>
                <w:t>0.9304</w:t>
              </w:r>
            </w:ins>
          </w:p>
        </w:tc>
      </w:tr>
      <w:tr w:rsidR="00A36076" w:rsidRPr="007D67D1" w14:paraId="7C98467B" w14:textId="77777777" w:rsidTr="00C12CC7">
        <w:trPr>
          <w:trHeight w:val="53"/>
          <w:jc w:val="center"/>
          <w:ins w:id="256" w:author="Gavin Thomas Koma" w:date="2023-02-09T13:14:00Z"/>
        </w:trPr>
        <w:tc>
          <w:tcPr>
            <w:tcW w:w="361" w:type="pct"/>
            <w:vMerge/>
            <w:shd w:val="clear" w:color="auto" w:fill="auto"/>
            <w:noWrap/>
            <w:tcMar>
              <w:top w:w="29" w:type="dxa"/>
              <w:left w:w="58" w:type="dxa"/>
              <w:bottom w:w="29" w:type="dxa"/>
              <w:right w:w="58" w:type="dxa"/>
            </w:tcMar>
          </w:tcPr>
          <w:p w14:paraId="160EB6B4" w14:textId="77777777" w:rsidR="00A36076" w:rsidRPr="000D0208" w:rsidRDefault="00A36076" w:rsidP="00C12CC7">
            <w:pPr>
              <w:spacing w:after="0"/>
              <w:jc w:val="center"/>
              <w:rPr>
                <w:ins w:id="257" w:author="Gavin Thomas Koma" w:date="2023-02-09T13:14:00Z"/>
                <w:color w:val="000000"/>
                <w:sz w:val="18"/>
                <w:szCs w:val="18"/>
              </w:rPr>
            </w:pPr>
          </w:p>
        </w:tc>
        <w:tc>
          <w:tcPr>
            <w:tcW w:w="967" w:type="pct"/>
            <w:tcMar>
              <w:top w:w="29" w:type="dxa"/>
              <w:left w:w="58" w:type="dxa"/>
              <w:bottom w:w="29" w:type="dxa"/>
              <w:right w:w="58" w:type="dxa"/>
            </w:tcMar>
          </w:tcPr>
          <w:p w14:paraId="4D83D14F" w14:textId="77777777" w:rsidR="00A36076" w:rsidRPr="000D0208" w:rsidRDefault="00A36076" w:rsidP="00C12CC7">
            <w:pPr>
              <w:spacing w:after="0"/>
              <w:jc w:val="center"/>
              <w:rPr>
                <w:ins w:id="258" w:author="Gavin Thomas Koma" w:date="2023-02-09T13:14:00Z"/>
                <w:color w:val="000000"/>
                <w:sz w:val="18"/>
                <w:szCs w:val="18"/>
              </w:rPr>
            </w:pPr>
            <w:ins w:id="259" w:author="Gavin Thomas Koma" w:date="2023-02-09T13:14:00Z">
              <w:r>
                <w:rPr>
                  <w:color w:val="000000"/>
                  <w:sz w:val="18"/>
                  <w:szCs w:val="18"/>
                </w:rPr>
                <w:t>LDA</w:t>
              </w:r>
            </w:ins>
          </w:p>
        </w:tc>
        <w:tc>
          <w:tcPr>
            <w:tcW w:w="1337" w:type="pct"/>
          </w:tcPr>
          <w:p w14:paraId="5501AD33" w14:textId="77777777" w:rsidR="00A36076" w:rsidRPr="000D0208" w:rsidRDefault="00A36076" w:rsidP="00C12CC7">
            <w:pPr>
              <w:spacing w:after="0"/>
              <w:jc w:val="center"/>
              <w:rPr>
                <w:ins w:id="260" w:author="Gavin Thomas Koma" w:date="2023-02-09T13:14:00Z"/>
                <w:sz w:val="18"/>
                <w:szCs w:val="18"/>
              </w:rPr>
            </w:pPr>
            <w:ins w:id="261" w:author="Gavin Thomas Koma" w:date="2023-02-09T13:14:00Z">
              <w:r>
                <w:rPr>
                  <w:sz w:val="18"/>
                  <w:szCs w:val="18"/>
                </w:rPr>
                <w:t>/</w:t>
              </w:r>
              <w:proofErr w:type="gramStart"/>
              <w:r>
                <w:rPr>
                  <w:sz w:val="18"/>
                  <w:szCs w:val="18"/>
                </w:rPr>
                <w:t>train</w:t>
              </w:r>
              <w:proofErr w:type="gramEnd"/>
            </w:ins>
          </w:p>
        </w:tc>
        <w:tc>
          <w:tcPr>
            <w:tcW w:w="778" w:type="pct"/>
            <w:shd w:val="clear" w:color="auto" w:fill="auto"/>
            <w:noWrap/>
            <w:tcMar>
              <w:top w:w="29" w:type="dxa"/>
              <w:left w:w="58" w:type="dxa"/>
              <w:bottom w:w="29" w:type="dxa"/>
              <w:right w:w="58" w:type="dxa"/>
            </w:tcMar>
            <w:vAlign w:val="center"/>
          </w:tcPr>
          <w:p w14:paraId="3C5E4DC7" w14:textId="77777777" w:rsidR="00A36076" w:rsidRPr="00A36076" w:rsidRDefault="00A36076" w:rsidP="00C12CC7">
            <w:pPr>
              <w:spacing w:after="0"/>
              <w:jc w:val="right"/>
              <w:rPr>
                <w:ins w:id="262" w:author="Gavin Thomas Koma" w:date="2023-02-09T13:14:00Z"/>
                <w:sz w:val="18"/>
                <w:szCs w:val="18"/>
                <w:highlight w:val="yellow"/>
                <w:rPrChange w:id="263" w:author="Gavin Thomas Koma" w:date="2023-02-09T13:17:00Z">
                  <w:rPr>
                    <w:ins w:id="264" w:author="Gavin Thomas Koma" w:date="2023-02-09T13:14:00Z"/>
                    <w:sz w:val="18"/>
                    <w:szCs w:val="18"/>
                  </w:rPr>
                </w:rPrChange>
              </w:rPr>
            </w:pPr>
            <w:ins w:id="265" w:author="Gavin Thomas Koma" w:date="2023-02-09T13:14:00Z">
              <w:r w:rsidRPr="00A36076">
                <w:rPr>
                  <w:sz w:val="18"/>
                  <w:szCs w:val="18"/>
                  <w:highlight w:val="yellow"/>
                  <w:rPrChange w:id="266" w:author="Gavin Thomas Koma" w:date="2023-02-09T13:17:00Z">
                    <w:rPr>
                      <w:sz w:val="18"/>
                      <w:szCs w:val="18"/>
                    </w:rPr>
                  </w:rPrChange>
                </w:rPr>
                <w:t>0.9620</w:t>
              </w:r>
            </w:ins>
          </w:p>
        </w:tc>
        <w:tc>
          <w:tcPr>
            <w:tcW w:w="778" w:type="pct"/>
            <w:shd w:val="clear" w:color="auto" w:fill="auto"/>
            <w:noWrap/>
            <w:tcMar>
              <w:top w:w="29" w:type="dxa"/>
              <w:left w:w="58" w:type="dxa"/>
              <w:bottom w:w="29" w:type="dxa"/>
              <w:right w:w="58" w:type="dxa"/>
            </w:tcMar>
            <w:vAlign w:val="center"/>
          </w:tcPr>
          <w:p w14:paraId="08DA9361" w14:textId="77777777" w:rsidR="00A36076" w:rsidRPr="00A36076" w:rsidRDefault="00A36076" w:rsidP="00C12CC7">
            <w:pPr>
              <w:spacing w:after="0"/>
              <w:jc w:val="right"/>
              <w:rPr>
                <w:ins w:id="267" w:author="Gavin Thomas Koma" w:date="2023-02-09T13:14:00Z"/>
                <w:sz w:val="18"/>
                <w:szCs w:val="18"/>
                <w:highlight w:val="yellow"/>
                <w:rPrChange w:id="268" w:author="Gavin Thomas Koma" w:date="2023-02-09T13:17:00Z">
                  <w:rPr>
                    <w:ins w:id="269" w:author="Gavin Thomas Koma" w:date="2023-02-09T13:14:00Z"/>
                    <w:sz w:val="18"/>
                    <w:szCs w:val="18"/>
                  </w:rPr>
                </w:rPrChange>
              </w:rPr>
            </w:pPr>
            <w:ins w:id="270" w:author="Gavin Thomas Koma" w:date="2023-02-09T13:14:00Z">
              <w:r w:rsidRPr="00A36076">
                <w:rPr>
                  <w:sz w:val="18"/>
                  <w:szCs w:val="18"/>
                  <w:highlight w:val="yellow"/>
                  <w:rPrChange w:id="271" w:author="Gavin Thomas Koma" w:date="2023-02-09T13:17:00Z">
                    <w:rPr>
                      <w:sz w:val="18"/>
                      <w:szCs w:val="18"/>
                    </w:rPr>
                  </w:rPrChange>
                </w:rPr>
                <w:t>0.9144</w:t>
              </w:r>
            </w:ins>
          </w:p>
        </w:tc>
        <w:tc>
          <w:tcPr>
            <w:tcW w:w="778" w:type="pct"/>
            <w:tcMar>
              <w:top w:w="29" w:type="dxa"/>
              <w:left w:w="58" w:type="dxa"/>
              <w:bottom w:w="29" w:type="dxa"/>
              <w:right w:w="58" w:type="dxa"/>
            </w:tcMar>
            <w:vAlign w:val="center"/>
          </w:tcPr>
          <w:p w14:paraId="445499AC" w14:textId="77777777" w:rsidR="00A36076" w:rsidRPr="00A36076" w:rsidRDefault="00A36076" w:rsidP="00C12CC7">
            <w:pPr>
              <w:spacing w:after="0"/>
              <w:jc w:val="right"/>
              <w:rPr>
                <w:ins w:id="272" w:author="Gavin Thomas Koma" w:date="2023-02-09T13:14:00Z"/>
                <w:sz w:val="18"/>
                <w:szCs w:val="18"/>
                <w:highlight w:val="yellow"/>
                <w:rPrChange w:id="273" w:author="Gavin Thomas Koma" w:date="2023-02-09T13:17:00Z">
                  <w:rPr>
                    <w:ins w:id="274" w:author="Gavin Thomas Koma" w:date="2023-02-09T13:14:00Z"/>
                    <w:sz w:val="18"/>
                    <w:szCs w:val="18"/>
                  </w:rPr>
                </w:rPrChange>
              </w:rPr>
            </w:pPr>
            <w:ins w:id="275" w:author="Gavin Thomas Koma" w:date="2023-02-09T13:14:00Z">
              <w:r w:rsidRPr="00A36076">
                <w:rPr>
                  <w:sz w:val="18"/>
                  <w:szCs w:val="18"/>
                  <w:highlight w:val="yellow"/>
                  <w:rPrChange w:id="276" w:author="Gavin Thomas Koma" w:date="2023-02-09T13:17:00Z">
                    <w:rPr>
                      <w:sz w:val="18"/>
                      <w:szCs w:val="18"/>
                    </w:rPr>
                  </w:rPrChange>
                </w:rPr>
                <w:t>0.9803</w:t>
              </w:r>
            </w:ins>
          </w:p>
        </w:tc>
      </w:tr>
      <w:tr w:rsidR="00A36076" w:rsidRPr="007D67D1" w14:paraId="4FFAC7A9" w14:textId="77777777" w:rsidTr="00C12CC7">
        <w:trPr>
          <w:trHeight w:val="53"/>
          <w:jc w:val="center"/>
          <w:ins w:id="277" w:author="Gavin Thomas Koma" w:date="2023-02-09T13:14:00Z"/>
        </w:trPr>
        <w:tc>
          <w:tcPr>
            <w:tcW w:w="361" w:type="pct"/>
            <w:vMerge/>
            <w:shd w:val="clear" w:color="auto" w:fill="auto"/>
            <w:noWrap/>
            <w:tcMar>
              <w:top w:w="29" w:type="dxa"/>
              <w:left w:w="58" w:type="dxa"/>
              <w:bottom w:w="29" w:type="dxa"/>
              <w:right w:w="58" w:type="dxa"/>
            </w:tcMar>
          </w:tcPr>
          <w:p w14:paraId="78D4C535" w14:textId="77777777" w:rsidR="00A36076" w:rsidRPr="000D0208" w:rsidRDefault="00A36076" w:rsidP="00C12CC7">
            <w:pPr>
              <w:spacing w:after="0"/>
              <w:jc w:val="center"/>
              <w:rPr>
                <w:ins w:id="278" w:author="Gavin Thomas Koma" w:date="2023-02-09T13:14:00Z"/>
                <w:color w:val="000000"/>
                <w:sz w:val="18"/>
                <w:szCs w:val="18"/>
              </w:rPr>
            </w:pPr>
          </w:p>
        </w:tc>
        <w:tc>
          <w:tcPr>
            <w:tcW w:w="967" w:type="pct"/>
            <w:tcMar>
              <w:top w:w="29" w:type="dxa"/>
              <w:left w:w="58" w:type="dxa"/>
              <w:bottom w:w="29" w:type="dxa"/>
              <w:right w:w="58" w:type="dxa"/>
            </w:tcMar>
          </w:tcPr>
          <w:p w14:paraId="159E6B15" w14:textId="77777777" w:rsidR="00A36076" w:rsidRPr="000D0208" w:rsidRDefault="00A36076" w:rsidP="00C12CC7">
            <w:pPr>
              <w:spacing w:after="0"/>
              <w:jc w:val="center"/>
              <w:rPr>
                <w:ins w:id="279" w:author="Gavin Thomas Koma" w:date="2023-02-09T13:14:00Z"/>
                <w:color w:val="000000"/>
                <w:sz w:val="18"/>
                <w:szCs w:val="18"/>
              </w:rPr>
            </w:pPr>
            <w:ins w:id="280" w:author="Gavin Thomas Koma" w:date="2023-02-09T13:14:00Z">
              <w:r>
                <w:rPr>
                  <w:color w:val="000000"/>
                  <w:sz w:val="18"/>
                  <w:szCs w:val="18"/>
                </w:rPr>
                <w:t>CI-PCA</w:t>
              </w:r>
            </w:ins>
          </w:p>
        </w:tc>
        <w:tc>
          <w:tcPr>
            <w:tcW w:w="1337" w:type="pct"/>
          </w:tcPr>
          <w:p w14:paraId="797EBC99" w14:textId="77777777" w:rsidR="00A36076" w:rsidRPr="000D0208" w:rsidRDefault="00A36076" w:rsidP="00C12CC7">
            <w:pPr>
              <w:spacing w:after="0"/>
              <w:jc w:val="center"/>
              <w:rPr>
                <w:ins w:id="281" w:author="Gavin Thomas Koma" w:date="2023-02-09T13:14:00Z"/>
                <w:sz w:val="18"/>
                <w:szCs w:val="18"/>
              </w:rPr>
            </w:pPr>
            <w:ins w:id="282"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0E162DB9" w14:textId="77777777" w:rsidR="00A36076" w:rsidRPr="00A36076" w:rsidRDefault="00A36076" w:rsidP="00C12CC7">
            <w:pPr>
              <w:spacing w:after="0"/>
              <w:jc w:val="right"/>
              <w:rPr>
                <w:ins w:id="283" w:author="Gavin Thomas Koma" w:date="2023-02-09T13:14:00Z"/>
                <w:sz w:val="18"/>
                <w:szCs w:val="18"/>
                <w:highlight w:val="yellow"/>
                <w:rPrChange w:id="284" w:author="Gavin Thomas Koma" w:date="2023-02-09T13:17:00Z">
                  <w:rPr>
                    <w:ins w:id="285" w:author="Gavin Thomas Koma" w:date="2023-02-09T13:14:00Z"/>
                    <w:sz w:val="18"/>
                    <w:szCs w:val="18"/>
                  </w:rPr>
                </w:rPrChange>
              </w:rPr>
            </w:pPr>
            <w:ins w:id="286" w:author="Gavin Thomas Koma" w:date="2023-02-09T13:14:00Z">
              <w:r w:rsidRPr="00A36076">
                <w:rPr>
                  <w:sz w:val="18"/>
                  <w:szCs w:val="18"/>
                  <w:highlight w:val="yellow"/>
                  <w:rPrChange w:id="287" w:author="Gavin Thomas Koma" w:date="2023-02-09T13:17:00Z">
                    <w:rPr>
                      <w:sz w:val="18"/>
                      <w:szCs w:val="18"/>
                    </w:rPr>
                  </w:rPrChange>
                </w:rPr>
                <w:t>0.9475</w:t>
              </w:r>
            </w:ins>
          </w:p>
        </w:tc>
        <w:tc>
          <w:tcPr>
            <w:tcW w:w="778" w:type="pct"/>
            <w:shd w:val="clear" w:color="auto" w:fill="auto"/>
            <w:noWrap/>
            <w:tcMar>
              <w:top w:w="29" w:type="dxa"/>
              <w:left w:w="58" w:type="dxa"/>
              <w:bottom w:w="29" w:type="dxa"/>
              <w:right w:w="58" w:type="dxa"/>
            </w:tcMar>
            <w:vAlign w:val="center"/>
          </w:tcPr>
          <w:p w14:paraId="03E4DAAB" w14:textId="77777777" w:rsidR="00A36076" w:rsidRPr="00A36076" w:rsidRDefault="00A36076" w:rsidP="00C12CC7">
            <w:pPr>
              <w:spacing w:after="0"/>
              <w:jc w:val="right"/>
              <w:rPr>
                <w:ins w:id="288" w:author="Gavin Thomas Koma" w:date="2023-02-09T13:14:00Z"/>
                <w:sz w:val="18"/>
                <w:szCs w:val="18"/>
                <w:highlight w:val="yellow"/>
                <w:rPrChange w:id="289" w:author="Gavin Thomas Koma" w:date="2023-02-09T13:17:00Z">
                  <w:rPr>
                    <w:ins w:id="290" w:author="Gavin Thomas Koma" w:date="2023-02-09T13:14:00Z"/>
                    <w:sz w:val="18"/>
                    <w:szCs w:val="18"/>
                  </w:rPr>
                </w:rPrChange>
              </w:rPr>
            </w:pPr>
            <w:ins w:id="291" w:author="Gavin Thomas Koma" w:date="2023-02-09T13:14:00Z">
              <w:r w:rsidRPr="00A36076">
                <w:rPr>
                  <w:sz w:val="18"/>
                  <w:szCs w:val="18"/>
                  <w:highlight w:val="yellow"/>
                  <w:rPrChange w:id="292" w:author="Gavin Thomas Koma" w:date="2023-02-09T13:17:00Z">
                    <w:rPr>
                      <w:sz w:val="18"/>
                      <w:szCs w:val="18"/>
                    </w:rPr>
                  </w:rPrChange>
                </w:rPr>
                <w:t>0.9182</w:t>
              </w:r>
            </w:ins>
          </w:p>
        </w:tc>
        <w:tc>
          <w:tcPr>
            <w:tcW w:w="778" w:type="pct"/>
            <w:tcMar>
              <w:top w:w="29" w:type="dxa"/>
              <w:left w:w="58" w:type="dxa"/>
              <w:bottom w:w="29" w:type="dxa"/>
              <w:right w:w="58" w:type="dxa"/>
            </w:tcMar>
            <w:vAlign w:val="center"/>
          </w:tcPr>
          <w:p w14:paraId="7DA57808" w14:textId="77777777" w:rsidR="00A36076" w:rsidRPr="00A36076" w:rsidRDefault="00A36076" w:rsidP="00C12CC7">
            <w:pPr>
              <w:spacing w:after="0"/>
              <w:jc w:val="right"/>
              <w:rPr>
                <w:ins w:id="293" w:author="Gavin Thomas Koma" w:date="2023-02-09T13:14:00Z"/>
                <w:sz w:val="18"/>
                <w:szCs w:val="18"/>
                <w:highlight w:val="yellow"/>
                <w:rPrChange w:id="294" w:author="Gavin Thomas Koma" w:date="2023-02-09T13:17:00Z">
                  <w:rPr>
                    <w:ins w:id="295" w:author="Gavin Thomas Koma" w:date="2023-02-09T13:14:00Z"/>
                    <w:sz w:val="18"/>
                    <w:szCs w:val="18"/>
                  </w:rPr>
                </w:rPrChange>
              </w:rPr>
            </w:pPr>
            <w:ins w:id="296" w:author="Gavin Thomas Koma" w:date="2023-02-09T13:14:00Z">
              <w:r w:rsidRPr="00A36076">
                <w:rPr>
                  <w:sz w:val="18"/>
                  <w:szCs w:val="18"/>
                  <w:highlight w:val="yellow"/>
                  <w:rPrChange w:id="297" w:author="Gavin Thomas Koma" w:date="2023-02-09T13:17:00Z">
                    <w:rPr>
                      <w:sz w:val="18"/>
                      <w:szCs w:val="18"/>
                    </w:rPr>
                  </w:rPrChange>
                </w:rPr>
                <w:t>0.04115</w:t>
              </w:r>
            </w:ins>
          </w:p>
        </w:tc>
      </w:tr>
      <w:tr w:rsidR="00A36076" w:rsidRPr="007D67D1" w14:paraId="56742865" w14:textId="77777777" w:rsidTr="00C12CC7">
        <w:trPr>
          <w:trHeight w:val="53"/>
          <w:jc w:val="center"/>
          <w:ins w:id="298" w:author="Gavin Thomas Koma" w:date="2023-02-09T13:14:00Z"/>
        </w:trPr>
        <w:tc>
          <w:tcPr>
            <w:tcW w:w="361" w:type="pct"/>
            <w:vMerge/>
            <w:shd w:val="clear" w:color="auto" w:fill="auto"/>
            <w:noWrap/>
            <w:tcMar>
              <w:top w:w="29" w:type="dxa"/>
              <w:left w:w="58" w:type="dxa"/>
              <w:bottom w:w="29" w:type="dxa"/>
              <w:right w:w="58" w:type="dxa"/>
            </w:tcMar>
          </w:tcPr>
          <w:p w14:paraId="62CA88DE" w14:textId="77777777" w:rsidR="00A36076" w:rsidRPr="000D0208" w:rsidRDefault="00A36076" w:rsidP="00C12CC7">
            <w:pPr>
              <w:spacing w:after="0"/>
              <w:jc w:val="center"/>
              <w:rPr>
                <w:ins w:id="299" w:author="Gavin Thomas Koma" w:date="2023-02-09T13:14:00Z"/>
                <w:color w:val="000000"/>
                <w:sz w:val="18"/>
                <w:szCs w:val="18"/>
              </w:rPr>
            </w:pPr>
          </w:p>
        </w:tc>
        <w:tc>
          <w:tcPr>
            <w:tcW w:w="967" w:type="pct"/>
            <w:tcMar>
              <w:top w:w="29" w:type="dxa"/>
              <w:left w:w="58" w:type="dxa"/>
              <w:bottom w:w="29" w:type="dxa"/>
              <w:right w:w="58" w:type="dxa"/>
            </w:tcMar>
          </w:tcPr>
          <w:p w14:paraId="0EF18AC3" w14:textId="77777777" w:rsidR="00A36076" w:rsidRPr="000D0208" w:rsidRDefault="00A36076" w:rsidP="00C12CC7">
            <w:pPr>
              <w:spacing w:after="0"/>
              <w:jc w:val="center"/>
              <w:rPr>
                <w:ins w:id="300" w:author="Gavin Thomas Koma" w:date="2023-02-09T13:14:00Z"/>
                <w:color w:val="000000"/>
                <w:sz w:val="18"/>
                <w:szCs w:val="18"/>
              </w:rPr>
            </w:pPr>
            <w:ins w:id="301" w:author="Gavin Thomas Koma" w:date="2023-02-09T13:14:00Z">
              <w:r>
                <w:rPr>
                  <w:color w:val="000000"/>
                  <w:sz w:val="18"/>
                  <w:szCs w:val="18"/>
                </w:rPr>
                <w:t>QDA</w:t>
              </w:r>
            </w:ins>
          </w:p>
        </w:tc>
        <w:tc>
          <w:tcPr>
            <w:tcW w:w="1337" w:type="pct"/>
          </w:tcPr>
          <w:p w14:paraId="636513B5" w14:textId="77777777" w:rsidR="00A36076" w:rsidRPr="000D0208" w:rsidRDefault="00A36076" w:rsidP="00C12CC7">
            <w:pPr>
              <w:spacing w:after="0"/>
              <w:jc w:val="center"/>
              <w:rPr>
                <w:ins w:id="302" w:author="Gavin Thomas Koma" w:date="2023-02-09T13:14:00Z"/>
                <w:sz w:val="18"/>
                <w:szCs w:val="18"/>
              </w:rPr>
            </w:pPr>
            <w:ins w:id="303"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37B201C9" w14:textId="77777777" w:rsidR="00A36076" w:rsidRPr="00A36076" w:rsidRDefault="00A36076" w:rsidP="00C12CC7">
            <w:pPr>
              <w:spacing w:after="0"/>
              <w:jc w:val="right"/>
              <w:rPr>
                <w:ins w:id="304" w:author="Gavin Thomas Koma" w:date="2023-02-09T13:14:00Z"/>
                <w:sz w:val="18"/>
                <w:szCs w:val="18"/>
                <w:highlight w:val="yellow"/>
                <w:rPrChange w:id="305" w:author="Gavin Thomas Koma" w:date="2023-02-09T13:17:00Z">
                  <w:rPr>
                    <w:ins w:id="306" w:author="Gavin Thomas Koma" w:date="2023-02-09T13:14:00Z"/>
                    <w:sz w:val="18"/>
                    <w:szCs w:val="18"/>
                  </w:rPr>
                </w:rPrChange>
              </w:rPr>
            </w:pPr>
            <w:ins w:id="307" w:author="Gavin Thomas Koma" w:date="2023-02-09T13:14:00Z">
              <w:r w:rsidRPr="00A36076">
                <w:rPr>
                  <w:sz w:val="18"/>
                  <w:szCs w:val="18"/>
                  <w:highlight w:val="yellow"/>
                  <w:rPrChange w:id="308" w:author="Gavin Thomas Koma" w:date="2023-02-09T13:17:00Z">
                    <w:rPr>
                      <w:sz w:val="18"/>
                      <w:szCs w:val="18"/>
                    </w:rPr>
                  </w:rPrChange>
                </w:rPr>
                <w:t>0.9715</w:t>
              </w:r>
            </w:ins>
          </w:p>
        </w:tc>
        <w:tc>
          <w:tcPr>
            <w:tcW w:w="778" w:type="pct"/>
            <w:shd w:val="clear" w:color="auto" w:fill="auto"/>
            <w:noWrap/>
            <w:tcMar>
              <w:top w:w="29" w:type="dxa"/>
              <w:left w:w="58" w:type="dxa"/>
              <w:bottom w:w="29" w:type="dxa"/>
              <w:right w:w="58" w:type="dxa"/>
            </w:tcMar>
            <w:vAlign w:val="center"/>
          </w:tcPr>
          <w:p w14:paraId="42FB5F99" w14:textId="77777777" w:rsidR="00A36076" w:rsidRPr="00A36076" w:rsidRDefault="00A36076" w:rsidP="00C12CC7">
            <w:pPr>
              <w:spacing w:after="0"/>
              <w:jc w:val="right"/>
              <w:rPr>
                <w:ins w:id="309" w:author="Gavin Thomas Koma" w:date="2023-02-09T13:14:00Z"/>
                <w:sz w:val="18"/>
                <w:szCs w:val="18"/>
                <w:highlight w:val="yellow"/>
                <w:rPrChange w:id="310" w:author="Gavin Thomas Koma" w:date="2023-02-09T13:17:00Z">
                  <w:rPr>
                    <w:ins w:id="311" w:author="Gavin Thomas Koma" w:date="2023-02-09T13:14:00Z"/>
                    <w:sz w:val="18"/>
                    <w:szCs w:val="18"/>
                  </w:rPr>
                </w:rPrChange>
              </w:rPr>
            </w:pPr>
            <w:ins w:id="312" w:author="Gavin Thomas Koma" w:date="2023-02-09T13:14:00Z">
              <w:r w:rsidRPr="00A36076">
                <w:rPr>
                  <w:sz w:val="18"/>
                  <w:szCs w:val="18"/>
                  <w:highlight w:val="yellow"/>
                  <w:rPrChange w:id="313" w:author="Gavin Thomas Koma" w:date="2023-02-09T13:17:00Z">
                    <w:rPr>
                      <w:sz w:val="18"/>
                      <w:szCs w:val="18"/>
                    </w:rPr>
                  </w:rPrChange>
                </w:rPr>
                <w:t>0.9605</w:t>
              </w:r>
            </w:ins>
          </w:p>
        </w:tc>
        <w:tc>
          <w:tcPr>
            <w:tcW w:w="778" w:type="pct"/>
            <w:tcMar>
              <w:top w:w="29" w:type="dxa"/>
              <w:left w:w="58" w:type="dxa"/>
              <w:bottom w:w="29" w:type="dxa"/>
              <w:right w:w="58" w:type="dxa"/>
            </w:tcMar>
            <w:vAlign w:val="center"/>
          </w:tcPr>
          <w:p w14:paraId="408F59C8" w14:textId="77777777" w:rsidR="00A36076" w:rsidRPr="00A36076" w:rsidRDefault="00A36076" w:rsidP="00C12CC7">
            <w:pPr>
              <w:spacing w:after="0"/>
              <w:jc w:val="right"/>
              <w:rPr>
                <w:ins w:id="314" w:author="Gavin Thomas Koma" w:date="2023-02-09T13:14:00Z"/>
                <w:sz w:val="18"/>
                <w:szCs w:val="18"/>
                <w:highlight w:val="yellow"/>
                <w:rPrChange w:id="315" w:author="Gavin Thomas Koma" w:date="2023-02-09T13:17:00Z">
                  <w:rPr>
                    <w:ins w:id="316" w:author="Gavin Thomas Koma" w:date="2023-02-09T13:14:00Z"/>
                    <w:sz w:val="18"/>
                    <w:szCs w:val="18"/>
                  </w:rPr>
                </w:rPrChange>
              </w:rPr>
            </w:pPr>
            <w:ins w:id="317" w:author="Gavin Thomas Koma" w:date="2023-02-09T13:14:00Z">
              <w:r w:rsidRPr="00A36076">
                <w:rPr>
                  <w:sz w:val="18"/>
                  <w:szCs w:val="18"/>
                  <w:highlight w:val="yellow"/>
                  <w:rPrChange w:id="318" w:author="Gavin Thomas Koma" w:date="2023-02-09T13:17:00Z">
                    <w:rPr>
                      <w:sz w:val="18"/>
                      <w:szCs w:val="18"/>
                    </w:rPr>
                  </w:rPrChange>
                </w:rPr>
                <w:t>0.9668</w:t>
              </w:r>
            </w:ins>
          </w:p>
        </w:tc>
      </w:tr>
      <w:tr w:rsidR="00A36076" w:rsidRPr="007D67D1" w14:paraId="532A20CA" w14:textId="77777777" w:rsidTr="00C12CC7">
        <w:trPr>
          <w:trHeight w:val="53"/>
          <w:jc w:val="center"/>
          <w:ins w:id="319" w:author="Gavin Thomas Koma" w:date="2023-02-09T13:14:00Z"/>
        </w:trPr>
        <w:tc>
          <w:tcPr>
            <w:tcW w:w="361" w:type="pct"/>
            <w:vMerge/>
            <w:shd w:val="clear" w:color="auto" w:fill="auto"/>
            <w:noWrap/>
            <w:tcMar>
              <w:top w:w="29" w:type="dxa"/>
              <w:left w:w="58" w:type="dxa"/>
              <w:bottom w:w="29" w:type="dxa"/>
              <w:right w:w="58" w:type="dxa"/>
            </w:tcMar>
          </w:tcPr>
          <w:p w14:paraId="413E8342" w14:textId="77777777" w:rsidR="00A36076" w:rsidRPr="000D0208" w:rsidRDefault="00A36076" w:rsidP="00C12CC7">
            <w:pPr>
              <w:spacing w:after="0"/>
              <w:jc w:val="center"/>
              <w:rPr>
                <w:ins w:id="320" w:author="Gavin Thomas Koma" w:date="2023-02-09T13:14:00Z"/>
                <w:color w:val="000000"/>
                <w:sz w:val="18"/>
                <w:szCs w:val="18"/>
              </w:rPr>
            </w:pPr>
          </w:p>
        </w:tc>
        <w:tc>
          <w:tcPr>
            <w:tcW w:w="967" w:type="pct"/>
            <w:tcMar>
              <w:top w:w="29" w:type="dxa"/>
              <w:left w:w="58" w:type="dxa"/>
              <w:bottom w:w="29" w:type="dxa"/>
              <w:right w:w="58" w:type="dxa"/>
            </w:tcMar>
          </w:tcPr>
          <w:p w14:paraId="163E4948" w14:textId="77777777" w:rsidR="00A36076" w:rsidRPr="000D0208" w:rsidRDefault="00A36076" w:rsidP="00C12CC7">
            <w:pPr>
              <w:spacing w:after="0"/>
              <w:jc w:val="center"/>
              <w:rPr>
                <w:ins w:id="321" w:author="Gavin Thomas Koma" w:date="2023-02-09T13:14:00Z"/>
                <w:color w:val="000000"/>
                <w:sz w:val="18"/>
                <w:szCs w:val="18"/>
              </w:rPr>
            </w:pPr>
            <w:ins w:id="322" w:author="Gavin Thomas Koma" w:date="2023-02-09T13:14:00Z">
              <w:r>
                <w:rPr>
                  <w:color w:val="000000"/>
                  <w:sz w:val="18"/>
                  <w:szCs w:val="18"/>
                </w:rPr>
                <w:t>LDA</w:t>
              </w:r>
            </w:ins>
          </w:p>
        </w:tc>
        <w:tc>
          <w:tcPr>
            <w:tcW w:w="1337" w:type="pct"/>
          </w:tcPr>
          <w:p w14:paraId="6E8DFB83" w14:textId="77777777" w:rsidR="00A36076" w:rsidRPr="000D0208" w:rsidRDefault="00A36076" w:rsidP="00C12CC7">
            <w:pPr>
              <w:spacing w:after="0"/>
              <w:jc w:val="center"/>
              <w:rPr>
                <w:ins w:id="323" w:author="Gavin Thomas Koma" w:date="2023-02-09T13:14:00Z"/>
                <w:sz w:val="18"/>
                <w:szCs w:val="18"/>
              </w:rPr>
            </w:pPr>
            <w:ins w:id="324" w:author="Gavin Thomas Koma" w:date="2023-02-09T13:14:00Z">
              <w:r>
                <w:rPr>
                  <w:sz w:val="18"/>
                  <w:szCs w:val="18"/>
                </w:rPr>
                <w:t>/train + /dev</w:t>
              </w:r>
            </w:ins>
          </w:p>
        </w:tc>
        <w:tc>
          <w:tcPr>
            <w:tcW w:w="778" w:type="pct"/>
            <w:shd w:val="clear" w:color="auto" w:fill="auto"/>
            <w:noWrap/>
            <w:tcMar>
              <w:top w:w="29" w:type="dxa"/>
              <w:left w:w="58" w:type="dxa"/>
              <w:bottom w:w="29" w:type="dxa"/>
              <w:right w:w="58" w:type="dxa"/>
            </w:tcMar>
            <w:vAlign w:val="center"/>
          </w:tcPr>
          <w:p w14:paraId="57F6BECF" w14:textId="77777777" w:rsidR="00A36076" w:rsidRPr="00A36076" w:rsidRDefault="00A36076" w:rsidP="00C12CC7">
            <w:pPr>
              <w:spacing w:after="0"/>
              <w:jc w:val="right"/>
              <w:rPr>
                <w:ins w:id="325" w:author="Gavin Thomas Koma" w:date="2023-02-09T13:14:00Z"/>
                <w:sz w:val="18"/>
                <w:szCs w:val="18"/>
                <w:highlight w:val="yellow"/>
                <w:rPrChange w:id="326" w:author="Gavin Thomas Koma" w:date="2023-02-09T13:17:00Z">
                  <w:rPr>
                    <w:ins w:id="327" w:author="Gavin Thomas Koma" w:date="2023-02-09T13:14:00Z"/>
                    <w:sz w:val="18"/>
                    <w:szCs w:val="18"/>
                  </w:rPr>
                </w:rPrChange>
              </w:rPr>
            </w:pPr>
            <w:ins w:id="328" w:author="Gavin Thomas Koma" w:date="2023-02-09T13:14:00Z">
              <w:r w:rsidRPr="00A36076">
                <w:rPr>
                  <w:sz w:val="18"/>
                  <w:szCs w:val="18"/>
                  <w:highlight w:val="yellow"/>
                  <w:rPrChange w:id="329" w:author="Gavin Thomas Koma" w:date="2023-02-09T13:17:00Z">
                    <w:rPr>
                      <w:sz w:val="18"/>
                      <w:szCs w:val="18"/>
                    </w:rPr>
                  </w:rPrChange>
                </w:rPr>
                <w:t>0.9620</w:t>
              </w:r>
            </w:ins>
          </w:p>
        </w:tc>
        <w:tc>
          <w:tcPr>
            <w:tcW w:w="778" w:type="pct"/>
            <w:shd w:val="clear" w:color="auto" w:fill="auto"/>
            <w:noWrap/>
            <w:tcMar>
              <w:top w:w="29" w:type="dxa"/>
              <w:left w:w="58" w:type="dxa"/>
              <w:bottom w:w="29" w:type="dxa"/>
              <w:right w:w="58" w:type="dxa"/>
            </w:tcMar>
            <w:vAlign w:val="center"/>
          </w:tcPr>
          <w:p w14:paraId="3002EC88" w14:textId="77777777" w:rsidR="00A36076" w:rsidRPr="00A36076" w:rsidRDefault="00A36076" w:rsidP="00C12CC7">
            <w:pPr>
              <w:spacing w:after="0"/>
              <w:jc w:val="right"/>
              <w:rPr>
                <w:ins w:id="330" w:author="Gavin Thomas Koma" w:date="2023-02-09T13:14:00Z"/>
                <w:sz w:val="18"/>
                <w:szCs w:val="18"/>
                <w:highlight w:val="yellow"/>
                <w:rPrChange w:id="331" w:author="Gavin Thomas Koma" w:date="2023-02-09T13:17:00Z">
                  <w:rPr>
                    <w:ins w:id="332" w:author="Gavin Thomas Koma" w:date="2023-02-09T13:14:00Z"/>
                    <w:sz w:val="18"/>
                    <w:szCs w:val="18"/>
                  </w:rPr>
                </w:rPrChange>
              </w:rPr>
            </w:pPr>
            <w:ins w:id="333" w:author="Gavin Thomas Koma" w:date="2023-02-09T13:14:00Z">
              <w:r w:rsidRPr="00A36076">
                <w:rPr>
                  <w:sz w:val="18"/>
                  <w:szCs w:val="18"/>
                  <w:highlight w:val="yellow"/>
                  <w:rPrChange w:id="334" w:author="Gavin Thomas Koma" w:date="2023-02-09T13:17:00Z">
                    <w:rPr>
                      <w:sz w:val="18"/>
                      <w:szCs w:val="18"/>
                    </w:rPr>
                  </w:rPrChange>
                </w:rPr>
                <w:t>0.9144</w:t>
              </w:r>
            </w:ins>
          </w:p>
        </w:tc>
        <w:tc>
          <w:tcPr>
            <w:tcW w:w="778" w:type="pct"/>
            <w:tcMar>
              <w:top w:w="29" w:type="dxa"/>
              <w:left w:w="58" w:type="dxa"/>
              <w:bottom w:w="29" w:type="dxa"/>
              <w:right w:w="58" w:type="dxa"/>
            </w:tcMar>
            <w:vAlign w:val="center"/>
          </w:tcPr>
          <w:p w14:paraId="7B38F55E" w14:textId="77777777" w:rsidR="00A36076" w:rsidRPr="00A36076" w:rsidRDefault="00A36076" w:rsidP="00C12CC7">
            <w:pPr>
              <w:spacing w:after="0"/>
              <w:jc w:val="right"/>
              <w:rPr>
                <w:ins w:id="335" w:author="Gavin Thomas Koma" w:date="2023-02-09T13:14:00Z"/>
                <w:sz w:val="18"/>
                <w:szCs w:val="18"/>
                <w:highlight w:val="yellow"/>
                <w:rPrChange w:id="336" w:author="Gavin Thomas Koma" w:date="2023-02-09T13:17:00Z">
                  <w:rPr>
                    <w:ins w:id="337" w:author="Gavin Thomas Koma" w:date="2023-02-09T13:14:00Z"/>
                    <w:sz w:val="18"/>
                    <w:szCs w:val="18"/>
                  </w:rPr>
                </w:rPrChange>
              </w:rPr>
            </w:pPr>
            <w:ins w:id="338" w:author="Gavin Thomas Koma" w:date="2023-02-09T13:14:00Z">
              <w:r w:rsidRPr="00A36076">
                <w:rPr>
                  <w:sz w:val="18"/>
                  <w:szCs w:val="18"/>
                  <w:highlight w:val="yellow"/>
                  <w:rPrChange w:id="339" w:author="Gavin Thomas Koma" w:date="2023-02-09T13:17:00Z">
                    <w:rPr>
                      <w:sz w:val="18"/>
                      <w:szCs w:val="18"/>
                    </w:rPr>
                  </w:rPrChange>
                </w:rPr>
                <w:t>0.9803</w:t>
              </w:r>
            </w:ins>
          </w:p>
        </w:tc>
      </w:tr>
      <w:tr w:rsidR="00A36076" w:rsidRPr="007D67D1" w14:paraId="2D64BA41" w14:textId="77777777" w:rsidTr="00C12CC7">
        <w:trPr>
          <w:trHeight w:val="53"/>
          <w:jc w:val="center"/>
          <w:ins w:id="340" w:author="Gavin Thomas Koma" w:date="2023-02-09T13:14:00Z"/>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1238D926" w14:textId="77777777" w:rsidR="00A36076" w:rsidRPr="000D0208" w:rsidRDefault="00A36076" w:rsidP="00C12CC7">
            <w:pPr>
              <w:spacing w:after="0"/>
              <w:jc w:val="center"/>
              <w:rPr>
                <w:ins w:id="341" w:author="Gavin Thomas Koma" w:date="2023-02-09T13:14:00Z"/>
                <w:color w:val="000000"/>
                <w:sz w:val="18"/>
                <w:szCs w:val="18"/>
              </w:rPr>
            </w:pPr>
            <w:ins w:id="342" w:author="Gavin Thomas Koma" w:date="2023-02-09T13:14:00Z">
              <w:r w:rsidRPr="000D0208">
                <w:rPr>
                  <w:color w:val="000000"/>
                  <w:sz w:val="18"/>
                  <w:szCs w:val="18"/>
                </w:rPr>
                <w:t>#10</w:t>
              </w:r>
            </w:ins>
          </w:p>
        </w:tc>
        <w:tc>
          <w:tcPr>
            <w:tcW w:w="967" w:type="pct"/>
            <w:tcBorders>
              <w:top w:val="double" w:sz="4" w:space="0" w:color="auto"/>
              <w:bottom w:val="single" w:sz="4" w:space="0" w:color="000000"/>
            </w:tcBorders>
            <w:tcMar>
              <w:top w:w="29" w:type="dxa"/>
              <w:left w:w="58" w:type="dxa"/>
              <w:bottom w:w="29" w:type="dxa"/>
              <w:right w:w="58" w:type="dxa"/>
            </w:tcMar>
          </w:tcPr>
          <w:p w14:paraId="29EF52A2" w14:textId="77777777" w:rsidR="00A36076" w:rsidRPr="000D0208" w:rsidRDefault="00A36076" w:rsidP="00C12CC7">
            <w:pPr>
              <w:spacing w:after="0"/>
              <w:jc w:val="center"/>
              <w:rPr>
                <w:ins w:id="343" w:author="Gavin Thomas Koma" w:date="2023-02-09T13:14:00Z"/>
                <w:color w:val="000000"/>
                <w:sz w:val="18"/>
                <w:szCs w:val="18"/>
              </w:rPr>
            </w:pPr>
            <w:ins w:id="344" w:author="Gavin Thomas Koma" w:date="2023-02-09T13:14:00Z">
              <w:r w:rsidRPr="000D0208">
                <w:rPr>
                  <w:color w:val="000000"/>
                  <w:sz w:val="18"/>
                  <w:szCs w:val="18"/>
                </w:rPr>
                <w:t>KNN</w:t>
              </w:r>
            </w:ins>
          </w:p>
        </w:tc>
        <w:tc>
          <w:tcPr>
            <w:tcW w:w="1337" w:type="pct"/>
            <w:tcBorders>
              <w:top w:val="double" w:sz="4" w:space="0" w:color="auto"/>
              <w:bottom w:val="single" w:sz="4" w:space="0" w:color="000000"/>
            </w:tcBorders>
          </w:tcPr>
          <w:p w14:paraId="5D41E3CC" w14:textId="77777777" w:rsidR="00A36076" w:rsidRPr="000D0208" w:rsidRDefault="00A36076" w:rsidP="00C12CC7">
            <w:pPr>
              <w:spacing w:after="0"/>
              <w:jc w:val="center"/>
              <w:rPr>
                <w:ins w:id="345" w:author="Gavin Thomas Koma" w:date="2023-02-09T13:14:00Z"/>
                <w:color w:val="000000"/>
                <w:sz w:val="18"/>
                <w:szCs w:val="18"/>
              </w:rPr>
            </w:pPr>
            <w:ins w:id="346" w:author="Gavin Thomas Koma" w:date="2023-02-09T13:14:00Z">
              <w:r>
                <w:rPr>
                  <w:color w:val="000000"/>
                  <w:sz w:val="18"/>
                  <w:szCs w:val="18"/>
                </w:rPr>
                <w:t>/</w:t>
              </w:r>
              <w:proofErr w:type="gramStart"/>
              <w:r>
                <w:rPr>
                  <w:color w:val="000000"/>
                  <w:sz w:val="18"/>
                  <w:szCs w:val="18"/>
                </w:rPr>
                <w:t>train</w:t>
              </w:r>
              <w:proofErr w:type="gramEnd"/>
            </w:ins>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43CCE5DF" w14:textId="77777777" w:rsidR="00A36076" w:rsidRPr="000D0208" w:rsidRDefault="00A36076" w:rsidP="00C12CC7">
            <w:pPr>
              <w:spacing w:after="0"/>
              <w:jc w:val="right"/>
              <w:rPr>
                <w:ins w:id="347" w:author="Gavin Thomas Koma" w:date="2023-02-09T13:14:00Z"/>
                <w:color w:val="000000"/>
                <w:sz w:val="18"/>
                <w:szCs w:val="18"/>
              </w:rPr>
            </w:pPr>
            <w:ins w:id="348" w:author="Gavin Thomas Koma" w:date="2023-02-09T13:14:00Z">
              <w:r w:rsidRPr="000D0208">
                <w:rPr>
                  <w:color w:val="000000"/>
                  <w:sz w:val="18"/>
                  <w:szCs w:val="18"/>
                </w:rPr>
                <w:t>7.63</w:t>
              </w:r>
            </w:ins>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269B70E8" w14:textId="77777777" w:rsidR="00A36076" w:rsidRPr="000D0208" w:rsidRDefault="00A36076" w:rsidP="00C12CC7">
            <w:pPr>
              <w:spacing w:after="0"/>
              <w:jc w:val="right"/>
              <w:rPr>
                <w:ins w:id="349" w:author="Gavin Thomas Koma" w:date="2023-02-09T13:14:00Z"/>
                <w:color w:val="000000"/>
                <w:sz w:val="18"/>
                <w:szCs w:val="18"/>
              </w:rPr>
            </w:pPr>
            <w:ins w:id="350" w:author="Gavin Thomas Koma" w:date="2023-02-09T13:14:00Z">
              <w:r w:rsidRPr="000D0208">
                <w:rPr>
                  <w:color w:val="000000"/>
                  <w:sz w:val="18"/>
                  <w:szCs w:val="18"/>
                </w:rPr>
                <w:t>38.83</w:t>
              </w:r>
            </w:ins>
          </w:p>
        </w:tc>
        <w:tc>
          <w:tcPr>
            <w:tcW w:w="778" w:type="pct"/>
            <w:tcBorders>
              <w:top w:val="double" w:sz="4" w:space="0" w:color="auto"/>
              <w:bottom w:val="single" w:sz="4" w:space="0" w:color="000000"/>
            </w:tcBorders>
            <w:tcMar>
              <w:top w:w="29" w:type="dxa"/>
              <w:left w:w="58" w:type="dxa"/>
              <w:bottom w:w="29" w:type="dxa"/>
              <w:right w:w="58" w:type="dxa"/>
            </w:tcMar>
            <w:vAlign w:val="center"/>
          </w:tcPr>
          <w:p w14:paraId="34474667" w14:textId="77777777" w:rsidR="00A36076" w:rsidRPr="000D0208" w:rsidRDefault="00A36076" w:rsidP="00C12CC7">
            <w:pPr>
              <w:spacing w:after="0"/>
              <w:jc w:val="right"/>
              <w:rPr>
                <w:ins w:id="351" w:author="Gavin Thomas Koma" w:date="2023-02-09T13:14:00Z"/>
                <w:color w:val="000000"/>
                <w:sz w:val="18"/>
                <w:szCs w:val="18"/>
              </w:rPr>
            </w:pPr>
            <w:ins w:id="352" w:author="Gavin Thomas Koma" w:date="2023-02-09T13:14:00Z">
              <w:r w:rsidRPr="000D0208">
                <w:rPr>
                  <w:color w:val="000000"/>
                  <w:sz w:val="18"/>
                  <w:szCs w:val="18"/>
                </w:rPr>
                <w:t>33.44</w:t>
              </w:r>
            </w:ins>
          </w:p>
        </w:tc>
      </w:tr>
      <w:tr w:rsidR="00A36076" w:rsidRPr="007D67D1" w14:paraId="15395890" w14:textId="77777777" w:rsidTr="00C12CC7">
        <w:trPr>
          <w:trHeight w:val="53"/>
          <w:jc w:val="center"/>
          <w:ins w:id="353" w:author="Gavin Thomas Koma" w:date="2023-02-09T13:14:00Z"/>
        </w:trPr>
        <w:tc>
          <w:tcPr>
            <w:tcW w:w="361" w:type="pct"/>
            <w:vMerge/>
            <w:shd w:val="clear" w:color="auto" w:fill="auto"/>
            <w:noWrap/>
            <w:tcMar>
              <w:top w:w="29" w:type="dxa"/>
              <w:left w:w="58" w:type="dxa"/>
              <w:bottom w:w="29" w:type="dxa"/>
              <w:right w:w="58" w:type="dxa"/>
            </w:tcMar>
          </w:tcPr>
          <w:p w14:paraId="0C4A2B7B" w14:textId="77777777" w:rsidR="00A36076" w:rsidRPr="000D0208" w:rsidRDefault="00A36076" w:rsidP="00C12CC7">
            <w:pPr>
              <w:spacing w:after="0"/>
              <w:jc w:val="center"/>
              <w:rPr>
                <w:ins w:id="354"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1472B553" w14:textId="77777777" w:rsidR="00A36076" w:rsidRPr="000D0208" w:rsidRDefault="00A36076" w:rsidP="00C12CC7">
            <w:pPr>
              <w:spacing w:after="0"/>
              <w:jc w:val="center"/>
              <w:rPr>
                <w:ins w:id="355" w:author="Gavin Thomas Koma" w:date="2023-02-09T13:14:00Z"/>
                <w:color w:val="000000"/>
                <w:sz w:val="18"/>
                <w:szCs w:val="18"/>
              </w:rPr>
            </w:pPr>
            <w:ins w:id="356" w:author="Gavin Thomas Koma" w:date="2023-02-09T13:14:00Z">
              <w:r w:rsidRPr="000D0208">
                <w:rPr>
                  <w:color w:val="000000"/>
                  <w:sz w:val="18"/>
                  <w:szCs w:val="18"/>
                </w:rPr>
                <w:t>RNF</w:t>
              </w:r>
            </w:ins>
          </w:p>
        </w:tc>
        <w:tc>
          <w:tcPr>
            <w:tcW w:w="1337" w:type="pct"/>
            <w:tcBorders>
              <w:top w:val="single" w:sz="4" w:space="0" w:color="000000"/>
              <w:bottom w:val="single" w:sz="4" w:space="0" w:color="000000"/>
            </w:tcBorders>
          </w:tcPr>
          <w:p w14:paraId="0FA2E801" w14:textId="77777777" w:rsidR="00A36076" w:rsidRPr="000D0208" w:rsidRDefault="00A36076" w:rsidP="00C12CC7">
            <w:pPr>
              <w:spacing w:after="0"/>
              <w:jc w:val="center"/>
              <w:rPr>
                <w:ins w:id="357" w:author="Gavin Thomas Koma" w:date="2023-02-09T13:14:00Z"/>
                <w:color w:val="000000"/>
                <w:sz w:val="18"/>
                <w:szCs w:val="18"/>
              </w:rPr>
            </w:pPr>
            <w:ins w:id="358" w:author="Gavin Thomas Koma" w:date="2023-02-09T13:14:00Z">
              <w:r>
                <w:rPr>
                  <w:color w:val="000000"/>
                  <w:sz w:val="18"/>
                  <w:szCs w:val="18"/>
                </w:rPr>
                <w:t>/</w:t>
              </w:r>
              <w:proofErr w:type="gramStart"/>
              <w:r>
                <w:rPr>
                  <w:color w:val="000000"/>
                  <w:sz w:val="18"/>
                  <w:szCs w:val="18"/>
                </w:rPr>
                <w:t>train</w:t>
              </w:r>
              <w:proofErr w:type="gramEnd"/>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77AB2056" w14:textId="77777777" w:rsidR="00A36076" w:rsidRPr="000D0208" w:rsidRDefault="00A36076" w:rsidP="00C12CC7">
            <w:pPr>
              <w:spacing w:after="0"/>
              <w:jc w:val="right"/>
              <w:rPr>
                <w:ins w:id="359" w:author="Gavin Thomas Koma" w:date="2023-02-09T13:14:00Z"/>
                <w:color w:val="000000"/>
                <w:sz w:val="18"/>
                <w:szCs w:val="18"/>
              </w:rPr>
            </w:pPr>
            <w:ins w:id="360" w:author="Gavin Thomas Koma" w:date="2023-02-09T13:14:00Z">
              <w:r w:rsidRPr="000D0208">
                <w:rPr>
                  <w:color w:val="000000"/>
                  <w:sz w:val="18"/>
                  <w:szCs w:val="18"/>
                </w:rPr>
                <w:t>2.15</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7B04895C" w14:textId="77777777" w:rsidR="00A36076" w:rsidRPr="000D0208" w:rsidRDefault="00A36076" w:rsidP="00C12CC7">
            <w:pPr>
              <w:spacing w:after="0"/>
              <w:jc w:val="right"/>
              <w:rPr>
                <w:ins w:id="361" w:author="Gavin Thomas Koma" w:date="2023-02-09T13:14:00Z"/>
                <w:color w:val="000000"/>
                <w:sz w:val="18"/>
                <w:szCs w:val="18"/>
              </w:rPr>
            </w:pPr>
            <w:ins w:id="362" w:author="Gavin Thomas Koma" w:date="2023-02-09T13:14:00Z">
              <w:r w:rsidRPr="000D0208">
                <w:rPr>
                  <w:color w:val="000000"/>
                  <w:sz w:val="18"/>
                  <w:szCs w:val="18"/>
                </w:rPr>
                <w:t>39.74</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78169404" w14:textId="77777777" w:rsidR="00A36076" w:rsidRPr="000D0208" w:rsidRDefault="00A36076" w:rsidP="00C12CC7">
            <w:pPr>
              <w:spacing w:after="0"/>
              <w:jc w:val="right"/>
              <w:rPr>
                <w:ins w:id="363" w:author="Gavin Thomas Koma" w:date="2023-02-09T13:14:00Z"/>
                <w:color w:val="000000"/>
                <w:sz w:val="18"/>
                <w:szCs w:val="18"/>
              </w:rPr>
            </w:pPr>
            <w:ins w:id="364" w:author="Gavin Thomas Koma" w:date="2023-02-09T13:14:00Z">
              <w:r w:rsidRPr="000D0208">
                <w:rPr>
                  <w:color w:val="000000"/>
                  <w:sz w:val="18"/>
                  <w:szCs w:val="18"/>
                </w:rPr>
                <w:t>33.28</w:t>
              </w:r>
            </w:ins>
          </w:p>
        </w:tc>
      </w:tr>
      <w:tr w:rsidR="00A36076" w:rsidRPr="007D67D1" w14:paraId="12768593" w14:textId="77777777" w:rsidTr="00C12CC7">
        <w:trPr>
          <w:trHeight w:val="53"/>
          <w:jc w:val="center"/>
          <w:ins w:id="365" w:author="Gavin Thomas Koma" w:date="2023-02-09T13:14:00Z"/>
        </w:trPr>
        <w:tc>
          <w:tcPr>
            <w:tcW w:w="361" w:type="pct"/>
            <w:vMerge/>
            <w:shd w:val="clear" w:color="auto" w:fill="auto"/>
            <w:noWrap/>
            <w:tcMar>
              <w:top w:w="29" w:type="dxa"/>
              <w:left w:w="58" w:type="dxa"/>
              <w:bottom w:w="29" w:type="dxa"/>
              <w:right w:w="58" w:type="dxa"/>
            </w:tcMar>
          </w:tcPr>
          <w:p w14:paraId="54075092" w14:textId="77777777" w:rsidR="00A36076" w:rsidRPr="000D0208" w:rsidRDefault="00A36076" w:rsidP="00C12CC7">
            <w:pPr>
              <w:spacing w:after="0"/>
              <w:jc w:val="center"/>
              <w:rPr>
                <w:ins w:id="366"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7AADD16" w14:textId="77777777" w:rsidR="00A36076" w:rsidRPr="000D0208" w:rsidRDefault="00A36076" w:rsidP="00C12CC7">
            <w:pPr>
              <w:spacing w:after="0"/>
              <w:jc w:val="center"/>
              <w:rPr>
                <w:ins w:id="367" w:author="Gavin Thomas Koma" w:date="2023-02-09T13:14:00Z"/>
                <w:color w:val="000000"/>
                <w:sz w:val="18"/>
                <w:szCs w:val="18"/>
              </w:rPr>
            </w:pPr>
            <w:ins w:id="368" w:author="Gavin Thomas Koma" w:date="2023-02-09T13:14:00Z">
              <w:r>
                <w:rPr>
                  <w:color w:val="000000"/>
                  <w:sz w:val="18"/>
                  <w:szCs w:val="18"/>
                </w:rPr>
                <w:t>CI-PCA</w:t>
              </w:r>
            </w:ins>
          </w:p>
        </w:tc>
        <w:tc>
          <w:tcPr>
            <w:tcW w:w="1337" w:type="pct"/>
            <w:tcBorders>
              <w:top w:val="single" w:sz="4" w:space="0" w:color="000000"/>
              <w:bottom w:val="single" w:sz="4" w:space="0" w:color="000000"/>
            </w:tcBorders>
          </w:tcPr>
          <w:p w14:paraId="30F06BFC" w14:textId="77777777" w:rsidR="00A36076" w:rsidRPr="000D0208" w:rsidRDefault="00A36076" w:rsidP="00C12CC7">
            <w:pPr>
              <w:spacing w:after="0"/>
              <w:jc w:val="center"/>
              <w:rPr>
                <w:ins w:id="369" w:author="Gavin Thomas Koma" w:date="2023-02-09T13:14:00Z"/>
                <w:color w:val="000000"/>
                <w:sz w:val="18"/>
                <w:szCs w:val="18"/>
              </w:rPr>
            </w:pPr>
            <w:ins w:id="370" w:author="Gavin Thomas Koma" w:date="2023-02-09T13:14:00Z">
              <w:r>
                <w:rPr>
                  <w:sz w:val="18"/>
                  <w:szCs w:val="18"/>
                </w:rPr>
                <w:t>/</w:t>
              </w:r>
              <w:proofErr w:type="gramStart"/>
              <w:r>
                <w:rPr>
                  <w:sz w:val="18"/>
                  <w:szCs w:val="18"/>
                </w:rPr>
                <w:t>train</w:t>
              </w:r>
              <w:proofErr w:type="gramEnd"/>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126B77F8" w14:textId="77777777" w:rsidR="00A36076" w:rsidRPr="00A36076" w:rsidRDefault="00A36076" w:rsidP="00C12CC7">
            <w:pPr>
              <w:spacing w:after="0"/>
              <w:jc w:val="right"/>
              <w:rPr>
                <w:ins w:id="371" w:author="Gavin Thomas Koma" w:date="2023-02-09T13:14:00Z"/>
                <w:color w:val="000000"/>
                <w:sz w:val="18"/>
                <w:szCs w:val="18"/>
                <w:highlight w:val="yellow"/>
                <w:rPrChange w:id="372" w:author="Gavin Thomas Koma" w:date="2023-02-09T13:18:00Z">
                  <w:rPr>
                    <w:ins w:id="373" w:author="Gavin Thomas Koma" w:date="2023-02-09T13:14:00Z"/>
                    <w:color w:val="000000"/>
                    <w:sz w:val="18"/>
                    <w:szCs w:val="18"/>
                  </w:rPr>
                </w:rPrChange>
              </w:rPr>
            </w:pPr>
            <w:ins w:id="374" w:author="Gavin Thomas Koma" w:date="2023-02-09T13:14:00Z">
              <w:r w:rsidRPr="00A36076">
                <w:rPr>
                  <w:sz w:val="18"/>
                  <w:szCs w:val="18"/>
                  <w:highlight w:val="yellow"/>
                  <w:rPrChange w:id="375" w:author="Gavin Thomas Koma" w:date="2023-02-09T13:18:00Z">
                    <w:rPr>
                      <w:sz w:val="18"/>
                      <w:szCs w:val="18"/>
                    </w:rPr>
                  </w:rPrChange>
                </w:rPr>
                <w:t>0.5301</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FE61B44" w14:textId="77777777" w:rsidR="00A36076" w:rsidRPr="00A36076" w:rsidRDefault="00A36076" w:rsidP="00C12CC7">
            <w:pPr>
              <w:spacing w:after="0"/>
              <w:jc w:val="right"/>
              <w:rPr>
                <w:ins w:id="376" w:author="Gavin Thomas Koma" w:date="2023-02-09T13:14:00Z"/>
                <w:color w:val="000000"/>
                <w:sz w:val="18"/>
                <w:szCs w:val="18"/>
                <w:highlight w:val="yellow"/>
                <w:rPrChange w:id="377" w:author="Gavin Thomas Koma" w:date="2023-02-09T13:18:00Z">
                  <w:rPr>
                    <w:ins w:id="378" w:author="Gavin Thomas Koma" w:date="2023-02-09T13:14:00Z"/>
                    <w:color w:val="000000"/>
                    <w:sz w:val="18"/>
                    <w:szCs w:val="18"/>
                  </w:rPr>
                </w:rPrChange>
              </w:rPr>
            </w:pPr>
            <w:ins w:id="379" w:author="Gavin Thomas Koma" w:date="2023-02-09T13:14:00Z">
              <w:r w:rsidRPr="00A36076">
                <w:rPr>
                  <w:sz w:val="18"/>
                  <w:szCs w:val="18"/>
                  <w:highlight w:val="yellow"/>
                  <w:rPrChange w:id="380" w:author="Gavin Thomas Koma" w:date="2023-02-09T13:18:00Z">
                    <w:rPr>
                      <w:sz w:val="18"/>
                      <w:szCs w:val="18"/>
                    </w:rPr>
                  </w:rPrChange>
                </w:rPr>
                <w:t>0.5270</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79B0E60D" w14:textId="77777777" w:rsidR="00A36076" w:rsidRPr="00A36076" w:rsidRDefault="00A36076" w:rsidP="00C12CC7">
            <w:pPr>
              <w:spacing w:after="0"/>
              <w:jc w:val="right"/>
              <w:rPr>
                <w:ins w:id="381" w:author="Gavin Thomas Koma" w:date="2023-02-09T13:14:00Z"/>
                <w:color w:val="000000"/>
                <w:sz w:val="18"/>
                <w:szCs w:val="18"/>
                <w:highlight w:val="yellow"/>
                <w:rPrChange w:id="382" w:author="Gavin Thomas Koma" w:date="2023-02-09T13:18:00Z">
                  <w:rPr>
                    <w:ins w:id="383" w:author="Gavin Thomas Koma" w:date="2023-02-09T13:14:00Z"/>
                    <w:color w:val="000000"/>
                    <w:sz w:val="18"/>
                    <w:szCs w:val="18"/>
                  </w:rPr>
                </w:rPrChange>
              </w:rPr>
            </w:pPr>
            <w:ins w:id="384" w:author="Gavin Thomas Koma" w:date="2023-02-09T13:14:00Z">
              <w:r w:rsidRPr="00A36076">
                <w:rPr>
                  <w:sz w:val="18"/>
                  <w:szCs w:val="18"/>
                  <w:highlight w:val="yellow"/>
                  <w:rPrChange w:id="385" w:author="Gavin Thomas Koma" w:date="2023-02-09T13:18:00Z">
                    <w:rPr>
                      <w:sz w:val="18"/>
                      <w:szCs w:val="18"/>
                    </w:rPr>
                  </w:rPrChange>
                </w:rPr>
                <w:t>0.4892</w:t>
              </w:r>
            </w:ins>
          </w:p>
        </w:tc>
      </w:tr>
      <w:tr w:rsidR="00A36076" w:rsidRPr="007D67D1" w14:paraId="03D2853D" w14:textId="77777777" w:rsidTr="00C12CC7">
        <w:trPr>
          <w:trHeight w:val="53"/>
          <w:jc w:val="center"/>
          <w:ins w:id="386" w:author="Gavin Thomas Koma" w:date="2023-02-09T13:14:00Z"/>
        </w:trPr>
        <w:tc>
          <w:tcPr>
            <w:tcW w:w="361" w:type="pct"/>
            <w:vMerge/>
            <w:shd w:val="clear" w:color="auto" w:fill="auto"/>
            <w:noWrap/>
            <w:tcMar>
              <w:top w:w="29" w:type="dxa"/>
              <w:left w:w="58" w:type="dxa"/>
              <w:bottom w:w="29" w:type="dxa"/>
              <w:right w:w="58" w:type="dxa"/>
            </w:tcMar>
          </w:tcPr>
          <w:p w14:paraId="67EF0DD3" w14:textId="77777777" w:rsidR="00A36076" w:rsidRPr="000D0208" w:rsidRDefault="00A36076" w:rsidP="00C12CC7">
            <w:pPr>
              <w:spacing w:after="0"/>
              <w:jc w:val="center"/>
              <w:rPr>
                <w:ins w:id="387"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58F2450C" w14:textId="77777777" w:rsidR="00A36076" w:rsidRPr="000D0208" w:rsidRDefault="00A36076" w:rsidP="00C12CC7">
            <w:pPr>
              <w:spacing w:after="0"/>
              <w:jc w:val="center"/>
              <w:rPr>
                <w:ins w:id="388" w:author="Gavin Thomas Koma" w:date="2023-02-09T13:14:00Z"/>
                <w:color w:val="000000"/>
                <w:sz w:val="18"/>
                <w:szCs w:val="18"/>
              </w:rPr>
            </w:pPr>
            <w:ins w:id="389" w:author="Gavin Thomas Koma" w:date="2023-02-09T13:14:00Z">
              <w:r>
                <w:rPr>
                  <w:color w:val="000000"/>
                  <w:sz w:val="18"/>
                  <w:szCs w:val="18"/>
                </w:rPr>
                <w:t>QDA</w:t>
              </w:r>
            </w:ins>
          </w:p>
        </w:tc>
        <w:tc>
          <w:tcPr>
            <w:tcW w:w="1337" w:type="pct"/>
            <w:tcBorders>
              <w:top w:val="single" w:sz="4" w:space="0" w:color="000000"/>
              <w:bottom w:val="single" w:sz="4" w:space="0" w:color="000000"/>
            </w:tcBorders>
          </w:tcPr>
          <w:p w14:paraId="614FBEB1" w14:textId="77777777" w:rsidR="00A36076" w:rsidRPr="000D0208" w:rsidRDefault="00A36076" w:rsidP="00C12CC7">
            <w:pPr>
              <w:spacing w:after="0"/>
              <w:jc w:val="center"/>
              <w:rPr>
                <w:ins w:id="390" w:author="Gavin Thomas Koma" w:date="2023-02-09T13:14:00Z"/>
                <w:color w:val="000000"/>
                <w:sz w:val="18"/>
                <w:szCs w:val="18"/>
              </w:rPr>
            </w:pPr>
            <w:ins w:id="391" w:author="Gavin Thomas Koma" w:date="2023-02-09T13:14:00Z">
              <w:r>
                <w:rPr>
                  <w:sz w:val="18"/>
                  <w:szCs w:val="18"/>
                </w:rPr>
                <w:t>/</w:t>
              </w:r>
              <w:proofErr w:type="gramStart"/>
              <w:r>
                <w:rPr>
                  <w:sz w:val="18"/>
                  <w:szCs w:val="18"/>
                </w:rPr>
                <w:t>train</w:t>
              </w:r>
              <w:proofErr w:type="gramEnd"/>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4B536444" w14:textId="77777777" w:rsidR="00A36076" w:rsidRPr="00A36076" w:rsidRDefault="00A36076" w:rsidP="00C12CC7">
            <w:pPr>
              <w:spacing w:after="0"/>
              <w:jc w:val="right"/>
              <w:rPr>
                <w:ins w:id="392" w:author="Gavin Thomas Koma" w:date="2023-02-09T13:14:00Z"/>
                <w:color w:val="000000"/>
                <w:sz w:val="18"/>
                <w:szCs w:val="18"/>
                <w:highlight w:val="yellow"/>
                <w:rPrChange w:id="393" w:author="Gavin Thomas Koma" w:date="2023-02-09T13:18:00Z">
                  <w:rPr>
                    <w:ins w:id="394" w:author="Gavin Thomas Koma" w:date="2023-02-09T13:14:00Z"/>
                    <w:color w:val="000000"/>
                    <w:sz w:val="18"/>
                    <w:szCs w:val="18"/>
                  </w:rPr>
                </w:rPrChange>
              </w:rPr>
            </w:pPr>
            <w:ins w:id="395" w:author="Gavin Thomas Koma" w:date="2023-02-09T13:14:00Z">
              <w:r w:rsidRPr="00A36076">
                <w:rPr>
                  <w:sz w:val="18"/>
                  <w:szCs w:val="18"/>
                  <w:highlight w:val="yellow"/>
                  <w:rPrChange w:id="396" w:author="Gavin Thomas Koma" w:date="2023-02-09T13:18:00Z">
                    <w:rPr>
                      <w:sz w:val="18"/>
                      <w:szCs w:val="18"/>
                    </w:rPr>
                  </w:rPrChange>
                </w:rPr>
                <w:t>0.8392</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593A67FB" w14:textId="77777777" w:rsidR="00A36076" w:rsidRPr="00A36076" w:rsidRDefault="00A36076" w:rsidP="00C12CC7">
            <w:pPr>
              <w:spacing w:after="0"/>
              <w:jc w:val="right"/>
              <w:rPr>
                <w:ins w:id="397" w:author="Gavin Thomas Koma" w:date="2023-02-09T13:14:00Z"/>
                <w:color w:val="000000"/>
                <w:sz w:val="18"/>
                <w:szCs w:val="18"/>
                <w:highlight w:val="yellow"/>
                <w:rPrChange w:id="398" w:author="Gavin Thomas Koma" w:date="2023-02-09T13:18:00Z">
                  <w:rPr>
                    <w:ins w:id="399" w:author="Gavin Thomas Koma" w:date="2023-02-09T13:14:00Z"/>
                    <w:color w:val="000000"/>
                    <w:sz w:val="18"/>
                    <w:szCs w:val="18"/>
                  </w:rPr>
                </w:rPrChange>
              </w:rPr>
            </w:pPr>
            <w:ins w:id="400" w:author="Gavin Thomas Koma" w:date="2023-02-09T13:14:00Z">
              <w:r w:rsidRPr="00A36076">
                <w:rPr>
                  <w:sz w:val="18"/>
                  <w:szCs w:val="18"/>
                  <w:highlight w:val="yellow"/>
                  <w:rPrChange w:id="401" w:author="Gavin Thomas Koma" w:date="2023-02-09T13:18:00Z">
                    <w:rPr>
                      <w:sz w:val="18"/>
                      <w:szCs w:val="18"/>
                    </w:rPr>
                  </w:rPrChange>
                </w:rPr>
                <w:t>0.5524</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30B3FBE0" w14:textId="77777777" w:rsidR="00A36076" w:rsidRPr="00A36076" w:rsidRDefault="00A36076" w:rsidP="00C12CC7">
            <w:pPr>
              <w:spacing w:after="0"/>
              <w:jc w:val="right"/>
              <w:rPr>
                <w:ins w:id="402" w:author="Gavin Thomas Koma" w:date="2023-02-09T13:14:00Z"/>
                <w:color w:val="000000"/>
                <w:sz w:val="18"/>
                <w:szCs w:val="18"/>
                <w:highlight w:val="yellow"/>
                <w:rPrChange w:id="403" w:author="Gavin Thomas Koma" w:date="2023-02-09T13:18:00Z">
                  <w:rPr>
                    <w:ins w:id="404" w:author="Gavin Thomas Koma" w:date="2023-02-09T13:14:00Z"/>
                    <w:color w:val="000000"/>
                    <w:sz w:val="18"/>
                    <w:szCs w:val="18"/>
                  </w:rPr>
                </w:rPrChange>
              </w:rPr>
            </w:pPr>
            <w:ins w:id="405" w:author="Gavin Thomas Koma" w:date="2023-02-09T13:14:00Z">
              <w:r w:rsidRPr="00A36076">
                <w:rPr>
                  <w:sz w:val="18"/>
                  <w:szCs w:val="18"/>
                  <w:highlight w:val="yellow"/>
                  <w:rPrChange w:id="406" w:author="Gavin Thomas Koma" w:date="2023-02-09T13:18:00Z">
                    <w:rPr>
                      <w:sz w:val="18"/>
                      <w:szCs w:val="18"/>
                    </w:rPr>
                  </w:rPrChange>
                </w:rPr>
                <w:t>0.6589</w:t>
              </w:r>
            </w:ins>
          </w:p>
        </w:tc>
      </w:tr>
      <w:tr w:rsidR="00A36076" w:rsidRPr="007D67D1" w14:paraId="7928AA72" w14:textId="77777777" w:rsidTr="00C12CC7">
        <w:trPr>
          <w:trHeight w:val="53"/>
          <w:jc w:val="center"/>
          <w:ins w:id="407" w:author="Gavin Thomas Koma" w:date="2023-02-09T13:14:00Z"/>
        </w:trPr>
        <w:tc>
          <w:tcPr>
            <w:tcW w:w="361" w:type="pct"/>
            <w:vMerge/>
            <w:shd w:val="clear" w:color="auto" w:fill="auto"/>
            <w:noWrap/>
            <w:tcMar>
              <w:top w:w="29" w:type="dxa"/>
              <w:left w:w="58" w:type="dxa"/>
              <w:bottom w:w="29" w:type="dxa"/>
              <w:right w:w="58" w:type="dxa"/>
            </w:tcMar>
          </w:tcPr>
          <w:p w14:paraId="3E4E25DD" w14:textId="77777777" w:rsidR="00A36076" w:rsidRPr="000D0208" w:rsidRDefault="00A36076" w:rsidP="00C12CC7">
            <w:pPr>
              <w:spacing w:after="0"/>
              <w:jc w:val="center"/>
              <w:rPr>
                <w:ins w:id="408"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570F6BAC" w14:textId="77777777" w:rsidR="00A36076" w:rsidRPr="000D0208" w:rsidRDefault="00A36076" w:rsidP="00C12CC7">
            <w:pPr>
              <w:spacing w:after="0"/>
              <w:jc w:val="center"/>
              <w:rPr>
                <w:ins w:id="409" w:author="Gavin Thomas Koma" w:date="2023-02-09T13:14:00Z"/>
                <w:color w:val="000000"/>
                <w:sz w:val="18"/>
                <w:szCs w:val="18"/>
              </w:rPr>
            </w:pPr>
            <w:ins w:id="410" w:author="Gavin Thomas Koma" w:date="2023-02-09T13:14:00Z">
              <w:r>
                <w:rPr>
                  <w:color w:val="000000"/>
                  <w:sz w:val="18"/>
                  <w:szCs w:val="18"/>
                </w:rPr>
                <w:t>LDA</w:t>
              </w:r>
            </w:ins>
          </w:p>
        </w:tc>
        <w:tc>
          <w:tcPr>
            <w:tcW w:w="1337" w:type="pct"/>
            <w:tcBorders>
              <w:top w:val="single" w:sz="4" w:space="0" w:color="000000"/>
              <w:bottom w:val="single" w:sz="4" w:space="0" w:color="000000"/>
            </w:tcBorders>
          </w:tcPr>
          <w:p w14:paraId="05A27DE7" w14:textId="77777777" w:rsidR="00A36076" w:rsidRPr="000D0208" w:rsidRDefault="00A36076" w:rsidP="00C12CC7">
            <w:pPr>
              <w:spacing w:after="0"/>
              <w:jc w:val="center"/>
              <w:rPr>
                <w:ins w:id="411" w:author="Gavin Thomas Koma" w:date="2023-02-09T13:14:00Z"/>
                <w:color w:val="000000"/>
                <w:sz w:val="18"/>
                <w:szCs w:val="18"/>
              </w:rPr>
            </w:pPr>
            <w:ins w:id="412" w:author="Gavin Thomas Koma" w:date="2023-02-09T13:14:00Z">
              <w:r>
                <w:rPr>
                  <w:sz w:val="18"/>
                  <w:szCs w:val="18"/>
                </w:rPr>
                <w:t>/</w:t>
              </w:r>
              <w:proofErr w:type="gramStart"/>
              <w:r>
                <w:rPr>
                  <w:sz w:val="18"/>
                  <w:szCs w:val="18"/>
                </w:rPr>
                <w:t>train</w:t>
              </w:r>
              <w:proofErr w:type="gramEnd"/>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45C4C748" w14:textId="77777777" w:rsidR="00A36076" w:rsidRPr="00A36076" w:rsidRDefault="00A36076" w:rsidP="00C12CC7">
            <w:pPr>
              <w:spacing w:after="0"/>
              <w:jc w:val="right"/>
              <w:rPr>
                <w:ins w:id="413" w:author="Gavin Thomas Koma" w:date="2023-02-09T13:14:00Z"/>
                <w:color w:val="000000"/>
                <w:sz w:val="18"/>
                <w:szCs w:val="18"/>
                <w:highlight w:val="yellow"/>
                <w:rPrChange w:id="414" w:author="Gavin Thomas Koma" w:date="2023-02-09T13:18:00Z">
                  <w:rPr>
                    <w:ins w:id="415" w:author="Gavin Thomas Koma" w:date="2023-02-09T13:14:00Z"/>
                    <w:color w:val="000000"/>
                    <w:sz w:val="18"/>
                    <w:szCs w:val="18"/>
                  </w:rPr>
                </w:rPrChange>
              </w:rPr>
            </w:pPr>
            <w:ins w:id="416" w:author="Gavin Thomas Koma" w:date="2023-02-09T13:14:00Z">
              <w:r w:rsidRPr="00A36076">
                <w:rPr>
                  <w:sz w:val="18"/>
                  <w:szCs w:val="18"/>
                  <w:highlight w:val="yellow"/>
                  <w:rPrChange w:id="417" w:author="Gavin Thomas Koma" w:date="2023-02-09T13:18:00Z">
                    <w:rPr>
                      <w:sz w:val="18"/>
                      <w:szCs w:val="18"/>
                    </w:rPr>
                  </w:rPrChange>
                </w:rPr>
                <w:t>0.5301</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291DF01F" w14:textId="77777777" w:rsidR="00A36076" w:rsidRPr="00A36076" w:rsidRDefault="00A36076" w:rsidP="00C12CC7">
            <w:pPr>
              <w:spacing w:after="0"/>
              <w:jc w:val="right"/>
              <w:rPr>
                <w:ins w:id="418" w:author="Gavin Thomas Koma" w:date="2023-02-09T13:14:00Z"/>
                <w:color w:val="000000"/>
                <w:sz w:val="18"/>
                <w:szCs w:val="18"/>
                <w:highlight w:val="yellow"/>
                <w:rPrChange w:id="419" w:author="Gavin Thomas Koma" w:date="2023-02-09T13:18:00Z">
                  <w:rPr>
                    <w:ins w:id="420" w:author="Gavin Thomas Koma" w:date="2023-02-09T13:14:00Z"/>
                    <w:color w:val="000000"/>
                    <w:sz w:val="18"/>
                    <w:szCs w:val="18"/>
                  </w:rPr>
                </w:rPrChange>
              </w:rPr>
            </w:pPr>
            <w:ins w:id="421" w:author="Gavin Thomas Koma" w:date="2023-02-09T13:14:00Z">
              <w:r w:rsidRPr="00A36076">
                <w:rPr>
                  <w:sz w:val="18"/>
                  <w:szCs w:val="18"/>
                  <w:highlight w:val="yellow"/>
                  <w:rPrChange w:id="422" w:author="Gavin Thomas Koma" w:date="2023-02-09T13:18:00Z">
                    <w:rPr>
                      <w:sz w:val="18"/>
                      <w:szCs w:val="18"/>
                    </w:rPr>
                  </w:rPrChange>
                </w:rPr>
                <w:t>0.5534</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7C919C5E" w14:textId="77777777" w:rsidR="00A36076" w:rsidRPr="00A36076" w:rsidRDefault="00A36076" w:rsidP="00C12CC7">
            <w:pPr>
              <w:spacing w:after="0"/>
              <w:jc w:val="right"/>
              <w:rPr>
                <w:ins w:id="423" w:author="Gavin Thomas Koma" w:date="2023-02-09T13:14:00Z"/>
                <w:color w:val="000000"/>
                <w:sz w:val="18"/>
                <w:szCs w:val="18"/>
                <w:highlight w:val="yellow"/>
                <w:rPrChange w:id="424" w:author="Gavin Thomas Koma" w:date="2023-02-09T13:18:00Z">
                  <w:rPr>
                    <w:ins w:id="425" w:author="Gavin Thomas Koma" w:date="2023-02-09T13:14:00Z"/>
                    <w:color w:val="000000"/>
                    <w:sz w:val="18"/>
                    <w:szCs w:val="18"/>
                  </w:rPr>
                </w:rPrChange>
              </w:rPr>
            </w:pPr>
            <w:ins w:id="426" w:author="Gavin Thomas Koma" w:date="2023-02-09T13:14:00Z">
              <w:r w:rsidRPr="00A36076">
                <w:rPr>
                  <w:sz w:val="18"/>
                  <w:szCs w:val="18"/>
                  <w:highlight w:val="yellow"/>
                  <w:rPrChange w:id="427" w:author="Gavin Thomas Koma" w:date="2023-02-09T13:18:00Z">
                    <w:rPr>
                      <w:sz w:val="18"/>
                      <w:szCs w:val="18"/>
                    </w:rPr>
                  </w:rPrChange>
                </w:rPr>
                <w:t>0.4893</w:t>
              </w:r>
            </w:ins>
          </w:p>
        </w:tc>
      </w:tr>
      <w:tr w:rsidR="00A36076" w:rsidRPr="007D67D1" w14:paraId="351FAD3A" w14:textId="77777777" w:rsidTr="00C12CC7">
        <w:trPr>
          <w:trHeight w:val="53"/>
          <w:jc w:val="center"/>
          <w:ins w:id="428" w:author="Gavin Thomas Koma" w:date="2023-02-09T13:14:00Z"/>
        </w:trPr>
        <w:tc>
          <w:tcPr>
            <w:tcW w:w="361" w:type="pct"/>
            <w:vMerge/>
            <w:shd w:val="clear" w:color="auto" w:fill="auto"/>
            <w:noWrap/>
            <w:tcMar>
              <w:top w:w="29" w:type="dxa"/>
              <w:left w:w="58" w:type="dxa"/>
              <w:bottom w:w="29" w:type="dxa"/>
              <w:right w:w="58" w:type="dxa"/>
            </w:tcMar>
          </w:tcPr>
          <w:p w14:paraId="281FD1A0" w14:textId="77777777" w:rsidR="00A36076" w:rsidRPr="000D0208" w:rsidRDefault="00A36076" w:rsidP="00C12CC7">
            <w:pPr>
              <w:spacing w:after="0"/>
              <w:jc w:val="center"/>
              <w:rPr>
                <w:ins w:id="429"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67B9A47D" w14:textId="77777777" w:rsidR="00A36076" w:rsidRPr="000D0208" w:rsidRDefault="00A36076" w:rsidP="00C12CC7">
            <w:pPr>
              <w:spacing w:after="0"/>
              <w:jc w:val="center"/>
              <w:rPr>
                <w:ins w:id="430" w:author="Gavin Thomas Koma" w:date="2023-02-09T13:14:00Z"/>
                <w:color w:val="000000"/>
                <w:sz w:val="18"/>
                <w:szCs w:val="18"/>
              </w:rPr>
            </w:pPr>
            <w:ins w:id="431" w:author="Gavin Thomas Koma" w:date="2023-02-09T13:14:00Z">
              <w:r>
                <w:rPr>
                  <w:color w:val="000000"/>
                  <w:sz w:val="18"/>
                  <w:szCs w:val="18"/>
                </w:rPr>
                <w:t>CI-PCA</w:t>
              </w:r>
            </w:ins>
          </w:p>
        </w:tc>
        <w:tc>
          <w:tcPr>
            <w:tcW w:w="1337" w:type="pct"/>
            <w:tcBorders>
              <w:top w:val="single" w:sz="4" w:space="0" w:color="000000"/>
              <w:bottom w:val="single" w:sz="4" w:space="0" w:color="000000"/>
            </w:tcBorders>
          </w:tcPr>
          <w:p w14:paraId="57E8468C" w14:textId="77777777" w:rsidR="00A36076" w:rsidRPr="000D0208" w:rsidRDefault="00A36076" w:rsidP="00C12CC7">
            <w:pPr>
              <w:spacing w:after="0"/>
              <w:jc w:val="center"/>
              <w:rPr>
                <w:ins w:id="432" w:author="Gavin Thomas Koma" w:date="2023-02-09T13:14:00Z"/>
                <w:color w:val="000000"/>
                <w:sz w:val="18"/>
                <w:szCs w:val="18"/>
              </w:rPr>
            </w:pPr>
            <w:ins w:id="433" w:author="Gavin Thomas Koma" w:date="2023-02-09T13:14:00Z">
              <w:r>
                <w:rPr>
                  <w:sz w:val="18"/>
                  <w:szCs w:val="18"/>
                </w:rPr>
                <w:t>/train + /dev</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4E73B5C" w14:textId="77777777" w:rsidR="00A36076" w:rsidRPr="00A36076" w:rsidRDefault="00A36076" w:rsidP="00C12CC7">
            <w:pPr>
              <w:spacing w:after="0"/>
              <w:jc w:val="right"/>
              <w:rPr>
                <w:ins w:id="434" w:author="Gavin Thomas Koma" w:date="2023-02-09T13:14:00Z"/>
                <w:color w:val="000000"/>
                <w:sz w:val="18"/>
                <w:szCs w:val="18"/>
                <w:highlight w:val="yellow"/>
                <w:rPrChange w:id="435" w:author="Gavin Thomas Koma" w:date="2023-02-09T13:18:00Z">
                  <w:rPr>
                    <w:ins w:id="436" w:author="Gavin Thomas Koma" w:date="2023-02-09T13:14:00Z"/>
                    <w:color w:val="000000"/>
                    <w:sz w:val="18"/>
                    <w:szCs w:val="18"/>
                  </w:rPr>
                </w:rPrChange>
              </w:rPr>
            </w:pPr>
            <w:ins w:id="437" w:author="Gavin Thomas Koma" w:date="2023-02-09T13:14:00Z">
              <w:r w:rsidRPr="00A36076">
                <w:rPr>
                  <w:sz w:val="18"/>
                  <w:szCs w:val="18"/>
                  <w:highlight w:val="yellow"/>
                  <w:rPrChange w:id="438" w:author="Gavin Thomas Koma" w:date="2023-02-09T13:18:00Z">
                    <w:rPr>
                      <w:sz w:val="18"/>
                      <w:szCs w:val="18"/>
                    </w:rPr>
                  </w:rPrChange>
                </w:rPr>
                <w:t>0.5282</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5DCEB60" w14:textId="77777777" w:rsidR="00A36076" w:rsidRPr="00A36076" w:rsidRDefault="00A36076" w:rsidP="00C12CC7">
            <w:pPr>
              <w:spacing w:after="0"/>
              <w:jc w:val="right"/>
              <w:rPr>
                <w:ins w:id="439" w:author="Gavin Thomas Koma" w:date="2023-02-09T13:14:00Z"/>
                <w:color w:val="000000"/>
                <w:sz w:val="18"/>
                <w:szCs w:val="18"/>
                <w:highlight w:val="yellow"/>
                <w:rPrChange w:id="440" w:author="Gavin Thomas Koma" w:date="2023-02-09T13:18:00Z">
                  <w:rPr>
                    <w:ins w:id="441" w:author="Gavin Thomas Koma" w:date="2023-02-09T13:14:00Z"/>
                    <w:color w:val="000000"/>
                    <w:sz w:val="18"/>
                    <w:szCs w:val="18"/>
                  </w:rPr>
                </w:rPrChange>
              </w:rPr>
            </w:pPr>
            <w:ins w:id="442" w:author="Gavin Thomas Koma" w:date="2023-02-09T13:14:00Z">
              <w:r w:rsidRPr="00A36076">
                <w:rPr>
                  <w:sz w:val="18"/>
                  <w:szCs w:val="18"/>
                  <w:highlight w:val="yellow"/>
                  <w:rPrChange w:id="443" w:author="Gavin Thomas Koma" w:date="2023-02-09T13:18:00Z">
                    <w:rPr>
                      <w:sz w:val="18"/>
                      <w:szCs w:val="18"/>
                    </w:rPr>
                  </w:rPrChange>
                </w:rPr>
                <w:t>0.5074</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773E8921" w14:textId="77777777" w:rsidR="00A36076" w:rsidRPr="00A36076" w:rsidRDefault="00A36076" w:rsidP="00C12CC7">
            <w:pPr>
              <w:spacing w:after="0"/>
              <w:jc w:val="right"/>
              <w:rPr>
                <w:ins w:id="444" w:author="Gavin Thomas Koma" w:date="2023-02-09T13:14:00Z"/>
                <w:color w:val="000000"/>
                <w:sz w:val="18"/>
                <w:szCs w:val="18"/>
                <w:highlight w:val="yellow"/>
                <w:rPrChange w:id="445" w:author="Gavin Thomas Koma" w:date="2023-02-09T13:18:00Z">
                  <w:rPr>
                    <w:ins w:id="446" w:author="Gavin Thomas Koma" w:date="2023-02-09T13:14:00Z"/>
                    <w:color w:val="000000"/>
                    <w:sz w:val="18"/>
                    <w:szCs w:val="18"/>
                  </w:rPr>
                </w:rPrChange>
              </w:rPr>
            </w:pPr>
            <w:ins w:id="447" w:author="Gavin Thomas Koma" w:date="2023-02-09T13:14:00Z">
              <w:r w:rsidRPr="00A36076">
                <w:rPr>
                  <w:sz w:val="18"/>
                  <w:szCs w:val="18"/>
                  <w:highlight w:val="yellow"/>
                  <w:rPrChange w:id="448" w:author="Gavin Thomas Koma" w:date="2023-02-09T13:18:00Z">
                    <w:rPr>
                      <w:sz w:val="18"/>
                      <w:szCs w:val="18"/>
                    </w:rPr>
                  </w:rPrChange>
                </w:rPr>
                <w:t>0.5092</w:t>
              </w:r>
            </w:ins>
          </w:p>
        </w:tc>
      </w:tr>
      <w:tr w:rsidR="00A36076" w:rsidRPr="007D67D1" w14:paraId="6799DCD5" w14:textId="77777777" w:rsidTr="00C12CC7">
        <w:trPr>
          <w:trHeight w:val="53"/>
          <w:jc w:val="center"/>
          <w:ins w:id="449" w:author="Gavin Thomas Koma" w:date="2023-02-09T13:14:00Z"/>
        </w:trPr>
        <w:tc>
          <w:tcPr>
            <w:tcW w:w="361" w:type="pct"/>
            <w:vMerge/>
            <w:shd w:val="clear" w:color="auto" w:fill="auto"/>
            <w:noWrap/>
            <w:tcMar>
              <w:top w:w="29" w:type="dxa"/>
              <w:left w:w="58" w:type="dxa"/>
              <w:bottom w:w="29" w:type="dxa"/>
              <w:right w:w="58" w:type="dxa"/>
            </w:tcMar>
          </w:tcPr>
          <w:p w14:paraId="1B4555D3" w14:textId="77777777" w:rsidR="00A36076" w:rsidRPr="000D0208" w:rsidRDefault="00A36076" w:rsidP="00C12CC7">
            <w:pPr>
              <w:spacing w:after="0"/>
              <w:jc w:val="center"/>
              <w:rPr>
                <w:ins w:id="450"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4DFA4BA1" w14:textId="77777777" w:rsidR="00A36076" w:rsidRPr="000D0208" w:rsidRDefault="00A36076" w:rsidP="00C12CC7">
            <w:pPr>
              <w:spacing w:after="0"/>
              <w:jc w:val="center"/>
              <w:rPr>
                <w:ins w:id="451" w:author="Gavin Thomas Koma" w:date="2023-02-09T13:14:00Z"/>
                <w:color w:val="000000"/>
                <w:sz w:val="18"/>
                <w:szCs w:val="18"/>
              </w:rPr>
            </w:pPr>
            <w:ins w:id="452" w:author="Gavin Thomas Koma" w:date="2023-02-09T13:14:00Z">
              <w:r>
                <w:rPr>
                  <w:color w:val="000000"/>
                  <w:sz w:val="18"/>
                  <w:szCs w:val="18"/>
                </w:rPr>
                <w:t>QDA</w:t>
              </w:r>
            </w:ins>
          </w:p>
        </w:tc>
        <w:tc>
          <w:tcPr>
            <w:tcW w:w="1337" w:type="pct"/>
            <w:tcBorders>
              <w:top w:val="single" w:sz="4" w:space="0" w:color="000000"/>
              <w:bottom w:val="single" w:sz="4" w:space="0" w:color="000000"/>
            </w:tcBorders>
          </w:tcPr>
          <w:p w14:paraId="16344060" w14:textId="77777777" w:rsidR="00A36076" w:rsidRPr="000D0208" w:rsidRDefault="00A36076" w:rsidP="00C12CC7">
            <w:pPr>
              <w:spacing w:after="0"/>
              <w:jc w:val="center"/>
              <w:rPr>
                <w:ins w:id="453" w:author="Gavin Thomas Koma" w:date="2023-02-09T13:14:00Z"/>
                <w:color w:val="000000"/>
                <w:sz w:val="18"/>
                <w:szCs w:val="18"/>
              </w:rPr>
            </w:pPr>
            <w:ins w:id="454" w:author="Gavin Thomas Koma" w:date="2023-02-09T13:14:00Z">
              <w:r>
                <w:rPr>
                  <w:sz w:val="18"/>
                  <w:szCs w:val="18"/>
                </w:rPr>
                <w:t>/train + /dev</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D965107" w14:textId="77777777" w:rsidR="00A36076" w:rsidRPr="00A36076" w:rsidRDefault="00A36076" w:rsidP="00C12CC7">
            <w:pPr>
              <w:spacing w:after="0"/>
              <w:jc w:val="right"/>
              <w:rPr>
                <w:ins w:id="455" w:author="Gavin Thomas Koma" w:date="2023-02-09T13:14:00Z"/>
                <w:color w:val="000000"/>
                <w:sz w:val="18"/>
                <w:szCs w:val="18"/>
                <w:highlight w:val="yellow"/>
                <w:rPrChange w:id="456" w:author="Gavin Thomas Koma" w:date="2023-02-09T13:18:00Z">
                  <w:rPr>
                    <w:ins w:id="457" w:author="Gavin Thomas Koma" w:date="2023-02-09T13:14:00Z"/>
                    <w:color w:val="000000"/>
                    <w:sz w:val="18"/>
                    <w:szCs w:val="18"/>
                  </w:rPr>
                </w:rPrChange>
              </w:rPr>
            </w:pPr>
            <w:ins w:id="458" w:author="Gavin Thomas Koma" w:date="2023-02-09T13:14:00Z">
              <w:r w:rsidRPr="00A36076">
                <w:rPr>
                  <w:sz w:val="18"/>
                  <w:szCs w:val="18"/>
                  <w:highlight w:val="yellow"/>
                  <w:rPrChange w:id="459" w:author="Gavin Thomas Koma" w:date="2023-02-09T13:18:00Z">
                    <w:rPr>
                      <w:sz w:val="18"/>
                      <w:szCs w:val="18"/>
                    </w:rPr>
                  </w:rPrChange>
                </w:rPr>
                <w:t>0.8503</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AAF758D" w14:textId="77777777" w:rsidR="00A36076" w:rsidRPr="00A36076" w:rsidRDefault="00A36076" w:rsidP="00C12CC7">
            <w:pPr>
              <w:spacing w:after="0"/>
              <w:jc w:val="right"/>
              <w:rPr>
                <w:ins w:id="460" w:author="Gavin Thomas Koma" w:date="2023-02-09T13:14:00Z"/>
                <w:color w:val="000000"/>
                <w:sz w:val="18"/>
                <w:szCs w:val="18"/>
                <w:highlight w:val="yellow"/>
                <w:rPrChange w:id="461" w:author="Gavin Thomas Koma" w:date="2023-02-09T13:18:00Z">
                  <w:rPr>
                    <w:ins w:id="462" w:author="Gavin Thomas Koma" w:date="2023-02-09T13:14:00Z"/>
                    <w:color w:val="000000"/>
                    <w:sz w:val="18"/>
                    <w:szCs w:val="18"/>
                  </w:rPr>
                </w:rPrChange>
              </w:rPr>
            </w:pPr>
            <w:ins w:id="463" w:author="Gavin Thomas Koma" w:date="2023-02-09T13:14:00Z">
              <w:r w:rsidRPr="00A36076">
                <w:rPr>
                  <w:sz w:val="18"/>
                  <w:szCs w:val="18"/>
                  <w:highlight w:val="yellow"/>
                  <w:rPrChange w:id="464" w:author="Gavin Thomas Koma" w:date="2023-02-09T13:18:00Z">
                    <w:rPr>
                      <w:sz w:val="18"/>
                      <w:szCs w:val="18"/>
                    </w:rPr>
                  </w:rPrChange>
                </w:rPr>
                <w:t>0.8247</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783D6D5F" w14:textId="77777777" w:rsidR="00A36076" w:rsidRPr="00A36076" w:rsidRDefault="00A36076" w:rsidP="00C12CC7">
            <w:pPr>
              <w:spacing w:after="0"/>
              <w:jc w:val="right"/>
              <w:rPr>
                <w:ins w:id="465" w:author="Gavin Thomas Koma" w:date="2023-02-09T13:14:00Z"/>
                <w:color w:val="000000"/>
                <w:sz w:val="18"/>
                <w:szCs w:val="18"/>
                <w:highlight w:val="yellow"/>
                <w:rPrChange w:id="466" w:author="Gavin Thomas Koma" w:date="2023-02-09T13:18:00Z">
                  <w:rPr>
                    <w:ins w:id="467" w:author="Gavin Thomas Koma" w:date="2023-02-09T13:14:00Z"/>
                    <w:color w:val="000000"/>
                    <w:sz w:val="18"/>
                    <w:szCs w:val="18"/>
                  </w:rPr>
                </w:rPrChange>
              </w:rPr>
            </w:pPr>
            <w:ins w:id="468" w:author="Gavin Thomas Koma" w:date="2023-02-09T13:14:00Z">
              <w:r w:rsidRPr="00A36076">
                <w:rPr>
                  <w:sz w:val="18"/>
                  <w:szCs w:val="18"/>
                  <w:highlight w:val="yellow"/>
                  <w:rPrChange w:id="469" w:author="Gavin Thomas Koma" w:date="2023-02-09T13:18:00Z">
                    <w:rPr>
                      <w:sz w:val="18"/>
                      <w:szCs w:val="18"/>
                    </w:rPr>
                  </w:rPrChange>
                </w:rPr>
                <w:t>0.6530</w:t>
              </w:r>
            </w:ins>
          </w:p>
        </w:tc>
      </w:tr>
      <w:tr w:rsidR="00A36076" w:rsidRPr="007D67D1" w14:paraId="4DFCDA6C" w14:textId="77777777" w:rsidTr="00C12CC7">
        <w:trPr>
          <w:trHeight w:val="53"/>
          <w:jc w:val="center"/>
          <w:ins w:id="470" w:author="Gavin Thomas Koma" w:date="2023-02-09T13:14:00Z"/>
        </w:trPr>
        <w:tc>
          <w:tcPr>
            <w:tcW w:w="361" w:type="pct"/>
            <w:vMerge/>
            <w:shd w:val="clear" w:color="auto" w:fill="auto"/>
            <w:noWrap/>
            <w:tcMar>
              <w:top w:w="29" w:type="dxa"/>
              <w:left w:w="58" w:type="dxa"/>
              <w:bottom w:w="29" w:type="dxa"/>
              <w:right w:w="58" w:type="dxa"/>
            </w:tcMar>
          </w:tcPr>
          <w:p w14:paraId="14B9B305" w14:textId="77777777" w:rsidR="00A36076" w:rsidRPr="000D0208" w:rsidRDefault="00A36076" w:rsidP="00C12CC7">
            <w:pPr>
              <w:spacing w:after="0"/>
              <w:jc w:val="center"/>
              <w:rPr>
                <w:ins w:id="471" w:author="Gavin Thomas Koma" w:date="2023-02-09T13:14:00Z"/>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3157FEA" w14:textId="77777777" w:rsidR="00A36076" w:rsidRPr="000D0208" w:rsidRDefault="00A36076" w:rsidP="00C12CC7">
            <w:pPr>
              <w:spacing w:after="0"/>
              <w:jc w:val="center"/>
              <w:rPr>
                <w:ins w:id="472" w:author="Gavin Thomas Koma" w:date="2023-02-09T13:14:00Z"/>
                <w:color w:val="000000"/>
                <w:sz w:val="18"/>
                <w:szCs w:val="18"/>
              </w:rPr>
            </w:pPr>
            <w:ins w:id="473" w:author="Gavin Thomas Koma" w:date="2023-02-09T13:14:00Z">
              <w:r>
                <w:rPr>
                  <w:color w:val="000000"/>
                  <w:sz w:val="18"/>
                  <w:szCs w:val="18"/>
                </w:rPr>
                <w:t>LDA</w:t>
              </w:r>
            </w:ins>
          </w:p>
        </w:tc>
        <w:tc>
          <w:tcPr>
            <w:tcW w:w="1337" w:type="pct"/>
            <w:tcBorders>
              <w:top w:val="single" w:sz="4" w:space="0" w:color="000000"/>
              <w:bottom w:val="single" w:sz="4" w:space="0" w:color="000000"/>
            </w:tcBorders>
          </w:tcPr>
          <w:p w14:paraId="5AD8F738" w14:textId="77777777" w:rsidR="00A36076" w:rsidRPr="000D0208" w:rsidRDefault="00A36076" w:rsidP="00C12CC7">
            <w:pPr>
              <w:spacing w:after="0"/>
              <w:jc w:val="center"/>
              <w:rPr>
                <w:ins w:id="474" w:author="Gavin Thomas Koma" w:date="2023-02-09T13:14:00Z"/>
                <w:color w:val="000000"/>
                <w:sz w:val="18"/>
                <w:szCs w:val="18"/>
              </w:rPr>
            </w:pPr>
            <w:ins w:id="475" w:author="Gavin Thomas Koma" w:date="2023-02-09T13:14:00Z">
              <w:r>
                <w:rPr>
                  <w:sz w:val="18"/>
                  <w:szCs w:val="18"/>
                </w:rPr>
                <w:t>/train + /dev</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5090F68F" w14:textId="77777777" w:rsidR="00A36076" w:rsidRPr="00A36076" w:rsidRDefault="00A36076" w:rsidP="00C12CC7">
            <w:pPr>
              <w:spacing w:after="0"/>
              <w:jc w:val="right"/>
              <w:rPr>
                <w:ins w:id="476" w:author="Gavin Thomas Koma" w:date="2023-02-09T13:14:00Z"/>
                <w:color w:val="000000"/>
                <w:sz w:val="18"/>
                <w:szCs w:val="18"/>
                <w:highlight w:val="yellow"/>
                <w:rPrChange w:id="477" w:author="Gavin Thomas Koma" w:date="2023-02-09T13:18:00Z">
                  <w:rPr>
                    <w:ins w:id="478" w:author="Gavin Thomas Koma" w:date="2023-02-09T13:14:00Z"/>
                    <w:color w:val="000000"/>
                    <w:sz w:val="18"/>
                    <w:szCs w:val="18"/>
                  </w:rPr>
                </w:rPrChange>
              </w:rPr>
            </w:pPr>
            <w:ins w:id="479" w:author="Gavin Thomas Koma" w:date="2023-02-09T13:14:00Z">
              <w:r w:rsidRPr="00A36076">
                <w:rPr>
                  <w:sz w:val="18"/>
                  <w:szCs w:val="18"/>
                  <w:highlight w:val="yellow"/>
                  <w:rPrChange w:id="480" w:author="Gavin Thomas Koma" w:date="2023-02-09T13:18:00Z">
                    <w:rPr>
                      <w:sz w:val="18"/>
                      <w:szCs w:val="18"/>
                    </w:rPr>
                  </w:rPrChange>
                </w:rPr>
                <w:t>0.5301</w:t>
              </w:r>
            </w:ins>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44FB645" w14:textId="77777777" w:rsidR="00A36076" w:rsidRPr="00A36076" w:rsidRDefault="00A36076" w:rsidP="00C12CC7">
            <w:pPr>
              <w:spacing w:after="0"/>
              <w:jc w:val="right"/>
              <w:rPr>
                <w:ins w:id="481" w:author="Gavin Thomas Koma" w:date="2023-02-09T13:14:00Z"/>
                <w:color w:val="000000"/>
                <w:sz w:val="18"/>
                <w:szCs w:val="18"/>
                <w:highlight w:val="yellow"/>
                <w:rPrChange w:id="482" w:author="Gavin Thomas Koma" w:date="2023-02-09T13:18:00Z">
                  <w:rPr>
                    <w:ins w:id="483" w:author="Gavin Thomas Koma" w:date="2023-02-09T13:14:00Z"/>
                    <w:color w:val="000000"/>
                    <w:sz w:val="18"/>
                    <w:szCs w:val="18"/>
                  </w:rPr>
                </w:rPrChange>
              </w:rPr>
            </w:pPr>
            <w:ins w:id="484" w:author="Gavin Thomas Koma" w:date="2023-02-09T13:14:00Z">
              <w:r w:rsidRPr="00A36076">
                <w:rPr>
                  <w:sz w:val="18"/>
                  <w:szCs w:val="18"/>
                  <w:highlight w:val="yellow"/>
                  <w:rPrChange w:id="485" w:author="Gavin Thomas Koma" w:date="2023-02-09T13:18:00Z">
                    <w:rPr>
                      <w:sz w:val="18"/>
                      <w:szCs w:val="18"/>
                    </w:rPr>
                  </w:rPrChange>
                </w:rPr>
                <w:t>0.5534</w:t>
              </w:r>
            </w:ins>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61106B9A" w14:textId="77777777" w:rsidR="00A36076" w:rsidRPr="00A36076" w:rsidRDefault="00A36076" w:rsidP="00C12CC7">
            <w:pPr>
              <w:spacing w:after="0"/>
              <w:jc w:val="right"/>
              <w:rPr>
                <w:ins w:id="486" w:author="Gavin Thomas Koma" w:date="2023-02-09T13:14:00Z"/>
                <w:color w:val="000000"/>
                <w:sz w:val="18"/>
                <w:szCs w:val="18"/>
                <w:highlight w:val="yellow"/>
                <w:rPrChange w:id="487" w:author="Gavin Thomas Koma" w:date="2023-02-09T13:18:00Z">
                  <w:rPr>
                    <w:ins w:id="488" w:author="Gavin Thomas Koma" w:date="2023-02-09T13:14:00Z"/>
                    <w:color w:val="000000"/>
                    <w:sz w:val="18"/>
                    <w:szCs w:val="18"/>
                  </w:rPr>
                </w:rPrChange>
              </w:rPr>
            </w:pPr>
            <w:ins w:id="489" w:author="Gavin Thomas Koma" w:date="2023-02-09T13:14:00Z">
              <w:r w:rsidRPr="00A36076">
                <w:rPr>
                  <w:sz w:val="18"/>
                  <w:szCs w:val="18"/>
                  <w:highlight w:val="yellow"/>
                  <w:rPrChange w:id="490" w:author="Gavin Thomas Koma" w:date="2023-02-09T13:18:00Z">
                    <w:rPr>
                      <w:sz w:val="18"/>
                      <w:szCs w:val="18"/>
                    </w:rPr>
                  </w:rPrChange>
                </w:rPr>
                <w:t>0.4893</w:t>
              </w:r>
            </w:ins>
          </w:p>
        </w:tc>
      </w:tr>
    </w:tbl>
    <w:bookmarkEnd w:id="26"/>
    <w:p w14:paraId="764C70E7" w14:textId="5F054AF7" w:rsidR="00201700" w:rsidDel="00A36076" w:rsidRDefault="00201700" w:rsidP="00201700">
      <w:pPr>
        <w:rPr>
          <w:del w:id="491" w:author="Gavin Thomas Koma" w:date="2023-02-09T13:14:00Z"/>
        </w:rPr>
      </w:pPr>
      <w:del w:id="492" w:author="Gavin Thomas Koma" w:date="2023-02-09T13:14:00Z">
        <w:r w:rsidDel="00A36076">
          <w:delText xml:space="preserve">As with any python project, one must first import any necessary libraries. For this task, I imported numpy, pandas, matplotlib, as well as random. To do so, the following snippet was included at the start of my script: </w:delText>
        </w:r>
      </w:del>
    </w:p>
    <w:p w14:paraId="6919E209" w14:textId="454FCD95" w:rsidR="00A36076" w:rsidRDefault="00A36076" w:rsidP="003925EE">
      <w:pPr>
        <w:rPr>
          <w:ins w:id="493" w:author="Gavin Thomas Koma" w:date="2023-02-09T13:20:00Z"/>
        </w:rPr>
      </w:pPr>
    </w:p>
    <w:p w14:paraId="218EAA44" w14:textId="486DEF2C" w:rsidR="00A36076" w:rsidRDefault="00A36076" w:rsidP="003925EE">
      <w:pPr>
        <w:rPr>
          <w:ins w:id="494" w:author="Gavin Thomas Koma" w:date="2023-02-09T13:20:00Z"/>
        </w:rPr>
      </w:pPr>
      <w:ins w:id="495" w:author="Gavin Thomas Koma" w:date="2023-02-09T13:21:00Z">
        <w:r>
          <w:t xml:space="preserve">One important thing to notice </w:t>
        </w:r>
      </w:ins>
    </w:p>
    <w:p w14:paraId="68965BBA" w14:textId="77777777" w:rsidR="00A36076" w:rsidRDefault="00A36076" w:rsidP="00201700">
      <w:pPr>
        <w:rPr>
          <w:ins w:id="496" w:author="Gavin Thomas Koma" w:date="2023-02-09T13:20:00Z"/>
        </w:rPr>
      </w:pPr>
    </w:p>
    <w:p w14:paraId="697DDB5C" w14:textId="32E9D1AC" w:rsidR="00201700" w:rsidDel="00A36076" w:rsidRDefault="00201700" w:rsidP="00201700">
      <w:pPr>
        <w:jc w:val="center"/>
        <w:rPr>
          <w:del w:id="497" w:author="Gavin Thomas Koma" w:date="2023-02-09T13:14:00Z"/>
        </w:rPr>
      </w:pPr>
      <w:del w:id="498" w:author="Gavin Thomas Koma" w:date="2023-02-09T13:14:00Z">
        <w:r w:rsidDel="00A36076">
          <w:rPr>
            <w:noProof/>
          </w:rPr>
          <w:drawing>
            <wp:inline distT="0" distB="0" distL="0" distR="0" wp14:anchorId="4A204C4D" wp14:editId="137FD3BC">
              <wp:extent cx="4884222" cy="8297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953759" cy="841607"/>
                      </a:xfrm>
                      <a:prstGeom prst="rect">
                        <a:avLst/>
                      </a:prstGeom>
                    </pic:spPr>
                  </pic:pic>
                </a:graphicData>
              </a:graphic>
            </wp:inline>
          </w:drawing>
        </w:r>
      </w:del>
    </w:p>
    <w:p w14:paraId="3F3FC41B" w14:textId="764E284E" w:rsidR="00201700" w:rsidDel="00A36076" w:rsidRDefault="00201700" w:rsidP="00201700">
      <w:pPr>
        <w:rPr>
          <w:del w:id="499" w:author="Gavin Thomas Koma" w:date="2023-02-09T13:14:00Z"/>
        </w:rPr>
      </w:pPr>
      <w:del w:id="500" w:author="Gavin Thomas Koma" w:date="2023-02-09T13:14:00Z">
        <w:r w:rsidDel="00A36076">
          <w:delText>At this point, we can start diving into the real work of this homework assignment. The first goal is to generate a set of 11 independent data points with a variance of 1 (from a Gaussian distribution). To do so, I listed all initial variables and created a dictionary that will allow me to format data for use. This dataset has 11 varying means, but all have the same size.</w:delText>
        </w:r>
        <w:r w:rsidR="00A55B03" w:rsidDel="00A36076">
          <w:delText xml:space="preserve"> The means to be used are 0.90, 0.92, 0.94, 0.96, 0.98, 1.00, 1.02, 1.04, 1.06, 1.08, and 1.10. These means are generated using numpy.arange and are saved in the variable deltrange. </w:delText>
        </w:r>
      </w:del>
    </w:p>
    <w:p w14:paraId="7E40AD40" w14:textId="4FCA1EE4" w:rsidR="00201700" w:rsidDel="00A36076" w:rsidRDefault="00201700" w:rsidP="00201700">
      <w:pPr>
        <w:jc w:val="center"/>
        <w:rPr>
          <w:del w:id="501" w:author="Gavin Thomas Koma" w:date="2023-02-09T13:14:00Z"/>
        </w:rPr>
      </w:pPr>
      <w:del w:id="502" w:author="Gavin Thomas Koma" w:date="2023-02-09T13:14:00Z">
        <w:r w:rsidDel="00A36076">
          <w:rPr>
            <w:noProof/>
          </w:rPr>
          <w:drawing>
            <wp:inline distT="0" distB="0" distL="0" distR="0" wp14:anchorId="6EE83B17" wp14:editId="458F832E">
              <wp:extent cx="4791694" cy="1395530"/>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4828174" cy="1406154"/>
                      </a:xfrm>
                      <a:prstGeom prst="rect">
                        <a:avLst/>
                      </a:prstGeom>
                    </pic:spPr>
                  </pic:pic>
                </a:graphicData>
              </a:graphic>
            </wp:inline>
          </w:drawing>
        </w:r>
      </w:del>
    </w:p>
    <w:p w14:paraId="031AECCD" w14:textId="63B14123" w:rsidR="00201700" w:rsidDel="00A36076" w:rsidRDefault="00A55B03" w:rsidP="00201700">
      <w:pPr>
        <w:rPr>
          <w:del w:id="503" w:author="Gavin Thomas Koma" w:date="2023-02-09T13:14:00Z"/>
        </w:rPr>
      </w:pPr>
      <w:del w:id="504" w:author="Gavin Thomas Koma" w:date="2023-02-09T13:14:00Z">
        <w:r w:rsidDel="00A36076">
          <w:delText xml:space="preserve">The code above functions by taking the specified means and supplying them to my dataframe generation command that utilizes np.random.normal. </w:delText>
        </w:r>
        <w:r w:rsidR="00201700" w:rsidDel="00A36076">
          <w:delText xml:space="preserve">The outputted dictionary {d} has a size of 11 and is designed to have the value of the mean of the array </w:delText>
        </w:r>
        <w:r w:rsidDel="00A36076">
          <w:delText>that was specified</w:delText>
        </w:r>
        <w:r w:rsidR="00F200F3" w:rsidDel="00A36076">
          <w:delText>.</w:delText>
        </w:r>
        <w:r w:rsidDel="00A36076">
          <w:delText xml:space="preserve"> </w:delText>
        </w:r>
      </w:del>
    </w:p>
    <w:p w14:paraId="506F047E" w14:textId="526EB68D" w:rsidR="00201700" w:rsidDel="00A36076" w:rsidRDefault="00A55B03" w:rsidP="00A55B03">
      <w:pPr>
        <w:jc w:val="center"/>
        <w:rPr>
          <w:del w:id="505" w:author="Gavin Thomas Koma" w:date="2023-02-09T13:14:00Z"/>
        </w:rPr>
      </w:pPr>
      <w:del w:id="506" w:author="Gavin Thomas Koma" w:date="2023-02-09T13:14:00Z">
        <w:r w:rsidDel="00A36076">
          <w:rPr>
            <w:noProof/>
          </w:rPr>
          <w:drawing>
            <wp:inline distT="0" distB="0" distL="0" distR="0" wp14:anchorId="706F6817" wp14:editId="7C22605F">
              <wp:extent cx="5186261" cy="217424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0"/>
                      <a:stretch>
                        <a:fillRect/>
                      </a:stretch>
                    </pic:blipFill>
                    <pic:spPr>
                      <a:xfrm>
                        <a:off x="0" y="0"/>
                        <a:ext cx="5195348" cy="2178050"/>
                      </a:xfrm>
                      <a:prstGeom prst="rect">
                        <a:avLst/>
                      </a:prstGeom>
                    </pic:spPr>
                  </pic:pic>
                </a:graphicData>
              </a:graphic>
            </wp:inline>
          </w:drawing>
        </w:r>
      </w:del>
    </w:p>
    <w:p w14:paraId="7878F74A" w14:textId="3F4ADFA0" w:rsidR="00A55B03" w:rsidDel="00A36076" w:rsidRDefault="00A55B03" w:rsidP="00A55B03">
      <w:pPr>
        <w:rPr>
          <w:del w:id="507" w:author="Gavin Thomas Koma" w:date="2023-02-09T13:14:00Z"/>
        </w:rPr>
      </w:pPr>
      <w:del w:id="508" w:author="Gavin Thomas Koma" w:date="2023-02-09T13:14:00Z">
        <w:r w:rsidDel="00A36076">
          <w:delText>This completes Task 1 of the homework assignment as step 1 was to just create 11 independent datasets consisting of 10^6 points with a variance of 1 and varying means.</w:delText>
        </w:r>
      </w:del>
    </w:p>
    <w:p w14:paraId="0E3D44F2" w14:textId="47AF9AA5" w:rsidR="00F86BE9" w:rsidDel="00A36076" w:rsidRDefault="00201700" w:rsidP="00F86BE9">
      <w:pPr>
        <w:pStyle w:val="Heading1"/>
        <w:rPr>
          <w:del w:id="509" w:author="Gavin Thomas Koma" w:date="2023-02-09T13:14:00Z"/>
        </w:rPr>
      </w:pPr>
      <w:del w:id="510" w:author="Gavin Thomas Koma" w:date="2023-02-09T13:14:00Z">
        <w:r w:rsidDel="00A36076">
          <w:delText>Task 2</w:delText>
        </w:r>
      </w:del>
    </w:p>
    <w:p w14:paraId="3984F413" w14:textId="7EB7D90F" w:rsidR="00201700" w:rsidDel="00A36076" w:rsidRDefault="00A55B03" w:rsidP="00201700">
      <w:pPr>
        <w:rPr>
          <w:del w:id="511" w:author="Gavin Thomas Koma" w:date="2023-02-09T13:14:00Z"/>
        </w:rPr>
      </w:pPr>
      <w:del w:id="512" w:author="Gavin Thomas Koma" w:date="2023-02-09T13:14:00Z">
        <w:r w:rsidDel="00A36076">
          <w:delText xml:space="preserve">Task 2’s goal was first to utilize a dataset with a mean of </w:delText>
        </w:r>
        <w:r w:rsidR="00FF3CB5" w:rsidDel="00A36076">
          <w:delText>1.00 and</w:delText>
        </w:r>
        <w:r w:rsidDel="00A36076">
          <w:delText xml:space="preserve"> estimate the mean value through the maximum likelihood estimate method. </w:delText>
        </w:r>
        <w:r w:rsidR="00FF3CB5" w:rsidDel="00A36076">
          <w:delText xml:space="preserve">In order to do this, I utilized the same dictionary {d} that was generated in the previous task. </w:delText>
        </w:r>
        <w:r w:rsidR="00F200F3" w:rsidDel="00A36076">
          <w:delText>Out of pure anxiety, I double checked all of the values in my dictionary to ensure they all had the proper means. I wrote a for-loop that iterates through the name and values of the data frame and calculated the mean by diving the sum of the values by the total length of the array.</w:delText>
        </w:r>
      </w:del>
    </w:p>
    <w:p w14:paraId="4B4561FA" w14:textId="73A0D316" w:rsidR="00A55B03" w:rsidDel="00A36076" w:rsidRDefault="00F200F3" w:rsidP="00F200F3">
      <w:pPr>
        <w:jc w:val="center"/>
        <w:rPr>
          <w:del w:id="513" w:author="Gavin Thomas Koma" w:date="2023-02-09T13:14:00Z"/>
        </w:rPr>
      </w:pPr>
      <w:del w:id="514" w:author="Gavin Thomas Koma" w:date="2023-02-09T13:14:00Z">
        <w:r w:rsidDel="00A36076">
          <w:rPr>
            <w:noProof/>
          </w:rPr>
          <w:drawing>
            <wp:inline distT="0" distB="0" distL="0" distR="0" wp14:anchorId="4BFF5ACA" wp14:editId="7725311A">
              <wp:extent cx="5171370" cy="8835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srcRect b="46585"/>
                      <a:stretch/>
                    </pic:blipFill>
                    <pic:spPr bwMode="auto">
                      <a:xfrm>
                        <a:off x="0" y="0"/>
                        <a:ext cx="5225326" cy="892797"/>
                      </a:xfrm>
                      <a:prstGeom prst="rect">
                        <a:avLst/>
                      </a:prstGeom>
                      <a:ln>
                        <a:noFill/>
                      </a:ln>
                      <a:extLst>
                        <a:ext uri="{53640926-AAD7-44D8-BBD7-CCE9431645EC}">
                          <a14:shadowObscured xmlns:a14="http://schemas.microsoft.com/office/drawing/2010/main"/>
                        </a:ext>
                      </a:extLst>
                    </pic:spPr>
                  </pic:pic>
                </a:graphicData>
              </a:graphic>
            </wp:inline>
          </w:drawing>
        </w:r>
      </w:del>
    </w:p>
    <w:p w14:paraId="131E0542" w14:textId="6E03F420" w:rsidR="00F200F3" w:rsidDel="00A36076" w:rsidRDefault="00F200F3" w:rsidP="00F200F3">
      <w:pPr>
        <w:rPr>
          <w:del w:id="515" w:author="Gavin Thomas Koma" w:date="2023-02-09T13:14:00Z"/>
        </w:rPr>
      </w:pPr>
      <w:del w:id="516" w:author="Gavin Thomas Koma" w:date="2023-02-09T13:14:00Z">
        <w:r w:rsidDel="00A36076">
          <w:delText xml:space="preserve">The outputted value of the mean using the maximum likelihood estimation for the dataset with an intended mean of 1.00 is 1.00135. This is good as it was exactly as intended. The other datasets follow in that all of their means are incredibly close to the intended value. </w:delText>
        </w:r>
      </w:del>
    </w:p>
    <w:p w14:paraId="07537CC9" w14:textId="157E4F0E" w:rsidR="00F200F3" w:rsidRPr="00F200F3" w:rsidDel="00A36076" w:rsidRDefault="00F200F3" w:rsidP="00F200F3">
      <w:pPr>
        <w:rPr>
          <w:del w:id="517" w:author="Gavin Thomas Koma" w:date="2023-02-09T13:14:00Z"/>
        </w:rPr>
      </w:pPr>
      <w:del w:id="518" w:author="Gavin Thomas Koma" w:date="2023-02-09T13:14:00Z">
        <w:r w:rsidDel="00A36076">
          <w:delText xml:space="preserve">The next goal of this task is to plot the estimated mean for the range of </w:delText>
        </w:r>
        <w:r w:rsidDel="00A36076">
          <w:rPr>
            <w:i/>
            <w:iCs/>
          </w:rPr>
          <w:delText>N</w:delText>
        </w:r>
        <w:r w:rsidDel="00A36076">
          <w:delText xml:space="preserve"> = [1,10^6] using a log base 10 scale. Therefore, I plotted all estimated means for all 1,000,000 data points and utilized a log base scale as required. </w:delText>
        </w:r>
      </w:del>
    </w:p>
    <w:p w14:paraId="7D9693B3" w14:textId="300C7135" w:rsidR="00866C4C" w:rsidRPr="00201700" w:rsidDel="00A36076" w:rsidRDefault="00F200F3" w:rsidP="00866C4C">
      <w:pPr>
        <w:rPr>
          <w:del w:id="519" w:author="Gavin Thomas Koma" w:date="2023-02-09T13:14:00Z"/>
        </w:rPr>
      </w:pPr>
      <w:del w:id="520" w:author="Gavin Thomas Koma" w:date="2023-02-06T21:05:00Z">
        <w:r w:rsidDel="00866C4C">
          <w:rPr>
            <w:noProof/>
          </w:rPr>
          <w:drawing>
            <wp:inline distT="0" distB="0" distL="0" distR="0" wp14:anchorId="0DBA2215" wp14:editId="165C815B">
              <wp:extent cx="4368229" cy="3276172"/>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4378918" cy="3284189"/>
                      </a:xfrm>
                      <a:prstGeom prst="rect">
                        <a:avLst/>
                      </a:prstGeom>
                    </pic:spPr>
                  </pic:pic>
                </a:graphicData>
              </a:graphic>
            </wp:inline>
          </w:drawing>
        </w:r>
      </w:del>
    </w:p>
    <w:p w14:paraId="409EC6AC" w14:textId="3D1D82FB" w:rsidR="00201700" w:rsidDel="00A36076" w:rsidRDefault="00201700" w:rsidP="00201700">
      <w:pPr>
        <w:pStyle w:val="Heading1"/>
        <w:rPr>
          <w:del w:id="521" w:author="Gavin Thomas Koma" w:date="2023-02-09T13:14:00Z"/>
        </w:rPr>
      </w:pPr>
      <w:del w:id="522" w:author="Gavin Thomas Koma" w:date="2023-02-09T13:14:00Z">
        <w:r w:rsidDel="00A36076">
          <w:delText>Task 3</w:delText>
        </w:r>
      </w:del>
    </w:p>
    <w:p w14:paraId="7DECC7BC" w14:textId="238297D7" w:rsidR="00A77AFC" w:rsidRPr="00A77AFC" w:rsidDel="00A36076" w:rsidRDefault="00A77AFC" w:rsidP="00201700">
      <w:pPr>
        <w:rPr>
          <w:del w:id="523" w:author="Gavin Thomas Koma" w:date="2023-02-09T13:14:00Z"/>
        </w:rPr>
      </w:pPr>
    </w:p>
    <w:p w14:paraId="174FFFD5" w14:textId="377D49E7" w:rsidR="00A55B03" w:rsidDel="00A36076" w:rsidRDefault="00A55B03">
      <w:pPr>
        <w:jc w:val="center"/>
        <w:rPr>
          <w:del w:id="524" w:author="Gavin Thomas Koma" w:date="2023-02-09T13:14:00Z"/>
        </w:rPr>
        <w:pPrChange w:id="525" w:author="Gavin Thomas Koma" w:date="2023-02-06T21:47:00Z">
          <w:pPr/>
        </w:pPrChange>
      </w:pPr>
    </w:p>
    <w:p w14:paraId="73D7D2FF" w14:textId="6B62B844" w:rsidR="008F01C8" w:rsidRPr="003C0AF7" w:rsidDel="00A36076" w:rsidRDefault="008F01C8" w:rsidP="00DC6516">
      <w:pPr>
        <w:rPr>
          <w:del w:id="526" w:author="Gavin Thomas Koma" w:date="2023-02-09T13:14:00Z"/>
        </w:rPr>
      </w:pPr>
    </w:p>
    <w:p w14:paraId="352B5C00" w14:textId="5D056A3D" w:rsidR="00201700" w:rsidDel="00A36076" w:rsidRDefault="00201700" w:rsidP="00201700">
      <w:pPr>
        <w:pStyle w:val="Heading1"/>
        <w:rPr>
          <w:del w:id="527" w:author="Gavin Thomas Koma" w:date="2023-02-09T13:14:00Z"/>
        </w:rPr>
      </w:pPr>
      <w:del w:id="528" w:author="Gavin Thomas Koma" w:date="2023-02-09T13:14:00Z">
        <w:r w:rsidDel="00A36076">
          <w:delText>Task 4</w:delText>
        </w:r>
      </w:del>
    </w:p>
    <w:p w14:paraId="39F20D09" w14:textId="6FB12268" w:rsidR="00201700" w:rsidDel="00EB0F45" w:rsidRDefault="00201700" w:rsidP="00201700">
      <w:pPr>
        <w:rPr>
          <w:del w:id="529" w:author="Gavin Thomas Koma" w:date="2023-02-06T22:28:00Z"/>
        </w:rPr>
      </w:pPr>
    </w:p>
    <w:p w14:paraId="26573742" w14:textId="23876AA0" w:rsidR="00A0041C" w:rsidRPr="00A0041C" w:rsidDel="00A0041C" w:rsidRDefault="00A0041C" w:rsidP="00A0041C">
      <w:pPr>
        <w:rPr>
          <w:del w:id="530" w:author="Gavin Thomas Koma" w:date="2023-02-06T22:58:00Z"/>
        </w:rPr>
      </w:pPr>
    </w:p>
    <w:p w14:paraId="466F184B" w14:textId="1D123872" w:rsidR="00A55B03" w:rsidRPr="00201700" w:rsidDel="00A36076" w:rsidRDefault="00A55B03" w:rsidP="00201700">
      <w:pPr>
        <w:rPr>
          <w:del w:id="531" w:author="Gavin Thomas Koma" w:date="2023-02-09T13:14:00Z"/>
        </w:rPr>
      </w:pPr>
    </w:p>
    <w:p w14:paraId="7B4F2D8A" w14:textId="49CD33B2" w:rsidR="002E0497" w:rsidRPr="00A0041C" w:rsidDel="00A36076" w:rsidRDefault="003925EE">
      <w:pPr>
        <w:rPr>
          <w:del w:id="532" w:author="Gavin Thomas Koma" w:date="2023-02-09T13:14:00Z"/>
        </w:rPr>
        <w:pPrChange w:id="533" w:author="Gavin Thomas Koma" w:date="2023-02-06T22:58:00Z">
          <w:pPr>
            <w:pStyle w:val="Heading1"/>
          </w:pPr>
        </w:pPrChange>
      </w:pPr>
      <w:del w:id="534" w:author="Gavin Thomas Koma" w:date="2023-02-09T13:14:00Z">
        <w:r w:rsidDel="00A36076">
          <w:delText>Summary</w:delText>
        </w:r>
      </w:del>
    </w:p>
    <w:p w14:paraId="58AB2BAF" w14:textId="47CBC529" w:rsidR="00BF60FC" w:rsidRPr="003925EE" w:rsidRDefault="00BF60FC" w:rsidP="003925EE"/>
    <w:p w14:paraId="3B6FA41E" w14:textId="4724BBFB" w:rsidR="003925EE" w:rsidRPr="003925EE" w:rsidRDefault="003925EE" w:rsidP="003925EE"/>
    <w:p w14:paraId="17C13857" w14:textId="565BF3BC" w:rsidR="003925EE" w:rsidRPr="003925EE" w:rsidRDefault="003925EE" w:rsidP="003925EE"/>
    <w:bookmarkEnd w:id="14"/>
    <w:p w14:paraId="02A9E1CE" w14:textId="77777777" w:rsidR="008A1344" w:rsidRPr="008A1344" w:rsidRDefault="008A1344" w:rsidP="008A1344"/>
    <w:sectPr w:rsidR="008A1344" w:rsidRPr="008A1344" w:rsidSect="00BF60FC">
      <w:headerReference w:type="default" r:id="rId13"/>
      <w:footerReference w:type="default" r:id="rId14"/>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A39E" w14:textId="77777777" w:rsidR="00ED1CA2" w:rsidRDefault="00ED1CA2">
      <w:pPr>
        <w:spacing w:after="0"/>
      </w:pPr>
      <w:r>
        <w:separator/>
      </w:r>
    </w:p>
  </w:endnote>
  <w:endnote w:type="continuationSeparator" w:id="0">
    <w:p w14:paraId="1FD46BA1" w14:textId="77777777" w:rsidR="00ED1CA2" w:rsidRDefault="00ED1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24AC7FB6" w:rsidR="005A0B97" w:rsidRDefault="009C6132">
    <w:pPr>
      <w:pStyle w:val="Footer"/>
      <w:tabs>
        <w:tab w:val="clear" w:pos="8640"/>
      </w:tabs>
    </w:pPr>
    <w:r>
      <w:t>E</w:t>
    </w:r>
    <w:r w:rsidR="002F691B">
      <w:t xml:space="preserve">CE </w:t>
    </w:r>
    <w:r w:rsidR="002A6630">
      <w:t>8527</w:t>
    </w:r>
    <w:r>
      <w:t xml:space="preserve">: </w:t>
    </w:r>
    <w:r w:rsidR="002A6630">
      <w:t>Introduction to Machine Learning and Pattern Recognition</w:t>
    </w:r>
    <w:r w:rsidR="006A3001">
      <w:tab/>
    </w:r>
    <w:ins w:id="538" w:author="Gavin Thomas Koma" w:date="2023-02-06T22:58:00Z">
      <w:r w:rsidR="00A0041C">
        <w:t>February 6th</w:t>
      </w:r>
    </w:ins>
    <w:del w:id="539" w:author="Gavin Thomas Koma" w:date="2023-02-06T22:58:00Z">
      <w:r w:rsidR="00396567" w:rsidDel="00A0041C">
        <w:delText>January 6</w:delText>
      </w:r>
    </w:del>
    <w:r w:rsidR="00396567">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6CF7A" w14:textId="77777777" w:rsidR="00ED1CA2" w:rsidRDefault="00ED1CA2">
      <w:pPr>
        <w:spacing w:after="0"/>
      </w:pPr>
      <w:r>
        <w:separator/>
      </w:r>
    </w:p>
  </w:footnote>
  <w:footnote w:type="continuationSeparator" w:id="0">
    <w:p w14:paraId="2E169C6D" w14:textId="77777777" w:rsidR="00ED1CA2" w:rsidRDefault="00ED1C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17D" w14:textId="4FED8765" w:rsidR="00A0041C" w:rsidRDefault="002A6630">
    <w:pPr>
      <w:pStyle w:val="Header"/>
      <w:tabs>
        <w:tab w:val="clear" w:pos="8640"/>
      </w:tabs>
    </w:pPr>
    <w:r>
      <w:t>G</w:t>
    </w:r>
    <w:r w:rsidR="009C6132">
      <w:t xml:space="preserve">. </w:t>
    </w:r>
    <w:r>
      <w:t>Koma</w:t>
    </w:r>
    <w:r w:rsidR="009C6132">
      <w:t xml:space="preserve">: HW # </w:t>
    </w:r>
    <w:r>
      <w:t>03</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ins w:id="535" w:author="Gavin Thomas Koma" w:date="2023-02-06T22:58:00Z">
      <w:r w:rsidR="00A0041C">
        <w:rPr>
          <w:rStyle w:val="PageNumber"/>
        </w:rPr>
        <w:t>1</w:t>
      </w:r>
    </w:ins>
    <w:ins w:id="536" w:author="Gavin Thomas Koma" w:date="2023-02-06T23:04:00Z">
      <w:r w:rsidR="002E0497">
        <w:rPr>
          <w:rStyle w:val="PageNumber"/>
        </w:rPr>
        <w:t>1</w:t>
      </w:r>
    </w:ins>
    <w:del w:id="537" w:author="Gavin Thomas Koma" w:date="2023-02-06T22:58:00Z">
      <w:r w:rsidR="002A35EA" w:rsidDel="00A0041C">
        <w:rPr>
          <w:rStyle w:val="PageNumber"/>
        </w:rPr>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D6F27D1E"/>
    <w:lvl w:ilvl="0">
      <w:start w:val="1"/>
      <w:numFmt w:val="upperLetter"/>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1839"/>
    <w:multiLevelType w:val="hybridMultilevel"/>
    <w:tmpl w:val="2F8EA98A"/>
    <w:lvl w:ilvl="0" w:tplc="9C445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07193">
    <w:abstractNumId w:val="0"/>
  </w:num>
  <w:num w:numId="2" w16cid:durableId="1654721865">
    <w:abstractNumId w:val="5"/>
  </w:num>
  <w:num w:numId="3" w16cid:durableId="433987271">
    <w:abstractNumId w:val="12"/>
  </w:num>
  <w:num w:numId="4" w16cid:durableId="1390953177">
    <w:abstractNumId w:val="11"/>
  </w:num>
  <w:num w:numId="5" w16cid:durableId="1321151790">
    <w:abstractNumId w:val="6"/>
  </w:num>
  <w:num w:numId="6" w16cid:durableId="520169004">
    <w:abstractNumId w:val="10"/>
  </w:num>
  <w:num w:numId="7" w16cid:durableId="775750910">
    <w:abstractNumId w:val="4"/>
  </w:num>
  <w:num w:numId="8" w16cid:durableId="207231787">
    <w:abstractNumId w:val="13"/>
  </w:num>
  <w:num w:numId="9" w16cid:durableId="884439974">
    <w:abstractNumId w:val="3"/>
  </w:num>
  <w:num w:numId="10" w16cid:durableId="1996061557">
    <w:abstractNumId w:val="1"/>
  </w:num>
  <w:num w:numId="11" w16cid:durableId="1689913250">
    <w:abstractNumId w:val="17"/>
  </w:num>
  <w:num w:numId="12" w16cid:durableId="655689566">
    <w:abstractNumId w:val="8"/>
  </w:num>
  <w:num w:numId="13" w16cid:durableId="560795643">
    <w:abstractNumId w:val="14"/>
  </w:num>
  <w:num w:numId="14" w16cid:durableId="737093247">
    <w:abstractNumId w:val="5"/>
  </w:num>
  <w:num w:numId="15" w16cid:durableId="1276713568">
    <w:abstractNumId w:val="5"/>
  </w:num>
  <w:num w:numId="16" w16cid:durableId="1420634121">
    <w:abstractNumId w:val="5"/>
  </w:num>
  <w:num w:numId="17" w16cid:durableId="143356271">
    <w:abstractNumId w:val="5"/>
  </w:num>
  <w:num w:numId="18" w16cid:durableId="1022708404">
    <w:abstractNumId w:val="5"/>
  </w:num>
  <w:num w:numId="19" w16cid:durableId="160464642">
    <w:abstractNumId w:val="5"/>
  </w:num>
  <w:num w:numId="20" w16cid:durableId="912081838">
    <w:abstractNumId w:val="5"/>
  </w:num>
  <w:num w:numId="21" w16cid:durableId="353650905">
    <w:abstractNumId w:val="15"/>
  </w:num>
  <w:num w:numId="22" w16cid:durableId="228344051">
    <w:abstractNumId w:val="7"/>
  </w:num>
  <w:num w:numId="23" w16cid:durableId="1287465680">
    <w:abstractNumId w:val="7"/>
  </w:num>
  <w:num w:numId="24" w16cid:durableId="1053963362">
    <w:abstractNumId w:val="7"/>
  </w:num>
  <w:num w:numId="25" w16cid:durableId="401607734">
    <w:abstractNumId w:val="7"/>
  </w:num>
  <w:num w:numId="26" w16cid:durableId="1963732861">
    <w:abstractNumId w:val="19"/>
  </w:num>
  <w:num w:numId="27" w16cid:durableId="76295130">
    <w:abstractNumId w:val="18"/>
  </w:num>
  <w:num w:numId="28" w16cid:durableId="411780868">
    <w:abstractNumId w:val="2"/>
  </w:num>
  <w:num w:numId="29" w16cid:durableId="295911008">
    <w:abstractNumId w:val="16"/>
  </w:num>
  <w:num w:numId="30" w16cid:durableId="5480777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C155F"/>
    <w:rsid w:val="00145F6F"/>
    <w:rsid w:val="00200204"/>
    <w:rsid w:val="00201700"/>
    <w:rsid w:val="00262558"/>
    <w:rsid w:val="0029427A"/>
    <w:rsid w:val="002A35EA"/>
    <w:rsid w:val="002A6630"/>
    <w:rsid w:val="002B09CD"/>
    <w:rsid w:val="002E0497"/>
    <w:rsid w:val="002F3EE6"/>
    <w:rsid w:val="002F691B"/>
    <w:rsid w:val="00366F6D"/>
    <w:rsid w:val="003925EE"/>
    <w:rsid w:val="00396567"/>
    <w:rsid w:val="003C0AF7"/>
    <w:rsid w:val="003C7142"/>
    <w:rsid w:val="004006EE"/>
    <w:rsid w:val="0044049E"/>
    <w:rsid w:val="004A6432"/>
    <w:rsid w:val="004B7DEF"/>
    <w:rsid w:val="005274E4"/>
    <w:rsid w:val="005A0B97"/>
    <w:rsid w:val="005A38B2"/>
    <w:rsid w:val="00685B7C"/>
    <w:rsid w:val="006A3001"/>
    <w:rsid w:val="006F1E6E"/>
    <w:rsid w:val="0074414A"/>
    <w:rsid w:val="007D07DF"/>
    <w:rsid w:val="007F2441"/>
    <w:rsid w:val="00812ECD"/>
    <w:rsid w:val="00832051"/>
    <w:rsid w:val="00860951"/>
    <w:rsid w:val="008642BE"/>
    <w:rsid w:val="00866C4C"/>
    <w:rsid w:val="008806EF"/>
    <w:rsid w:val="008A1344"/>
    <w:rsid w:val="008C4C30"/>
    <w:rsid w:val="008F01C8"/>
    <w:rsid w:val="008F177A"/>
    <w:rsid w:val="00974BC4"/>
    <w:rsid w:val="009B0636"/>
    <w:rsid w:val="009C6132"/>
    <w:rsid w:val="009E6391"/>
    <w:rsid w:val="00A0041C"/>
    <w:rsid w:val="00A3518B"/>
    <w:rsid w:val="00A36076"/>
    <w:rsid w:val="00A55B03"/>
    <w:rsid w:val="00A771F6"/>
    <w:rsid w:val="00A77AFC"/>
    <w:rsid w:val="00AA057E"/>
    <w:rsid w:val="00B244B2"/>
    <w:rsid w:val="00B44A00"/>
    <w:rsid w:val="00B8272E"/>
    <w:rsid w:val="00B94AED"/>
    <w:rsid w:val="00BF31D5"/>
    <w:rsid w:val="00BF60FC"/>
    <w:rsid w:val="00CC171E"/>
    <w:rsid w:val="00DC5F3E"/>
    <w:rsid w:val="00DC6516"/>
    <w:rsid w:val="00DE6353"/>
    <w:rsid w:val="00E606F8"/>
    <w:rsid w:val="00E706F1"/>
    <w:rsid w:val="00EB0F45"/>
    <w:rsid w:val="00ED1CA2"/>
    <w:rsid w:val="00EE4314"/>
    <w:rsid w:val="00F06A10"/>
    <w:rsid w:val="00F200F3"/>
    <w:rsid w:val="00F26A5B"/>
    <w:rsid w:val="00F7051A"/>
    <w:rsid w:val="00F72750"/>
    <w:rsid w:val="00F76A8A"/>
    <w:rsid w:val="00F86BE9"/>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F200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D4A-7573-F04F-A778-C34CA66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4125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2</cp:revision>
  <cp:lastPrinted>2023-02-07T04:06:00Z</cp:lastPrinted>
  <dcterms:created xsi:type="dcterms:W3CDTF">2023-02-09T18:28:00Z</dcterms:created>
  <dcterms:modified xsi:type="dcterms:W3CDTF">2023-02-09T18:28:00Z</dcterms:modified>
</cp:coreProperties>
</file>