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1004" w14:textId="77777777" w:rsidR="005A0B97" w:rsidRDefault="00F06A10">
      <w:pPr>
        <w:spacing w:after="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872B12F" wp14:editId="0F88927E">
                <wp:simplePos x="0" y="0"/>
                <wp:positionH relativeFrom="column">
                  <wp:posOffset>171450</wp:posOffset>
                </wp:positionH>
                <wp:positionV relativeFrom="page">
                  <wp:posOffset>883285</wp:posOffset>
                </wp:positionV>
                <wp:extent cx="3829050" cy="145415"/>
                <wp:effectExtent l="0" t="0" r="6350" b="6985"/>
                <wp:wrapSquare wrapText="bothSides"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C9DBA" w14:textId="70795126" w:rsidR="005A0B97" w:rsidRPr="00366F6D" w:rsidRDefault="009C6132">
                            <w:pPr>
                              <w:jc w:val="center"/>
                              <w:rPr>
                                <w:b/>
                                <w:caps/>
                                <w:color w:val="BE0F34"/>
                                <w:sz w:val="18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BE0F34"/>
                                <w:sz w:val="18"/>
                              </w:rPr>
                              <w:t>Department of Electrical and Computer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2B1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69.55pt;width:301.5pt;height:11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" stroked="f">
                <v:textbox inset="0,0,0,0">
                  <w:txbxContent>
                    <w:p w14:paraId="631C9DBA" w14:textId="70795126" w:rsidR="005A0B97" w:rsidRPr="00366F6D" w:rsidRDefault="009C6132">
                      <w:pPr>
                        <w:jc w:val="center"/>
                        <w:rPr>
                          <w:b/>
                          <w:caps/>
                          <w:color w:val="BE0F34"/>
                          <w:sz w:val="18"/>
                        </w:rPr>
                      </w:pPr>
                      <w:r>
                        <w:rPr>
                          <w:b/>
                          <w:caps/>
                          <w:color w:val="BE0F34"/>
                          <w:sz w:val="18"/>
                        </w:rPr>
                        <w:t>Department of Electrical and Computer Engineering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bookmarkStart w:id="0" w:name="_Ref49482707"/>
      <w:bookmarkEnd w:id="0"/>
    </w:p>
    <w:p w14:paraId="33EB26D2" w14:textId="38EBF34B" w:rsidR="005A0B97" w:rsidRDefault="00F06A10">
      <w:pPr>
        <w:spacing w:before="240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02FEFE1" wp14:editId="7A1280D2">
                <wp:simplePos x="0" y="0"/>
                <wp:positionH relativeFrom="margin">
                  <wp:posOffset>66675</wp:posOffset>
                </wp:positionH>
                <wp:positionV relativeFrom="margin">
                  <wp:posOffset>66675</wp:posOffset>
                </wp:positionV>
                <wp:extent cx="5943600" cy="8229600"/>
                <wp:effectExtent l="19050" t="19050" r="19050" b="19050"/>
                <wp:wrapNone/>
                <wp:docPr id="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1CB4454" id="Rectangle 3" o:spid="_x0000_s1026" style="position:absolute;margin-left:5.25pt;margin-top:5.25pt;width:468pt;height:9in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" filled="f" strokecolor="#339" strokeweight="3pt">
                <o:lock v:ext="edit" aspectratio="t"/>
                <w10:wrap anchorx="margin" anchory="margin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2E502AF" wp14:editId="16A4B9E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43600" cy="8229600"/>
                <wp:effectExtent l="19050" t="19050" r="19050" b="19050"/>
                <wp:wrapNone/>
                <wp:docPr id="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BE0F3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B36FB85" id="Rectangle 2" o:spid="_x0000_s1026" style="position:absolute;margin-left:0;margin-top:0;width:468pt;height:9in;z-index:-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" filled="f" strokecolor="#be0f34" strokeweight="3pt">
                <o:lock v:ext="edit" aspectratio="t"/>
                <w10:wrap anchorx="margin" anchory="margin"/>
              </v:rect>
            </w:pict>
          </mc:Fallback>
        </mc:AlternateContent>
      </w:r>
      <w:r w:rsidR="009C6132">
        <w:t>Homework Assignment No. XX:</w:t>
      </w:r>
    </w:p>
    <w:p w14:paraId="5F3D170F" w14:textId="02F0A866" w:rsidR="005A0B97" w:rsidRDefault="00F86BE9">
      <w:pPr>
        <w:spacing w:before="240"/>
        <w:jc w:val="center"/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 xml:space="preserve">HW No. XX: </w:t>
      </w:r>
      <w:r w:rsidR="009C6132">
        <w:rPr>
          <w:rFonts w:ascii="Helvetica" w:hAnsi="Helvetica"/>
          <w:b/>
          <w:sz w:val="28"/>
        </w:rPr>
        <w:t>Title of the Assignment</w:t>
      </w:r>
    </w:p>
    <w:p w14:paraId="45AA934F" w14:textId="77777777" w:rsidR="005A0B97" w:rsidRDefault="006A3001">
      <w:pPr>
        <w:jc w:val="center"/>
      </w:pPr>
      <w:r>
        <w:t>submitted to:</w:t>
      </w:r>
    </w:p>
    <w:p w14:paraId="3BE21704" w14:textId="77777777" w:rsidR="005A0B97" w:rsidRDefault="006A3001">
      <w:pPr>
        <w:spacing w:after="0" w:line="280" w:lineRule="atLeast"/>
        <w:jc w:val="center"/>
        <w:rPr>
          <w:b/>
        </w:rPr>
      </w:pPr>
      <w:r>
        <w:t>Professor Joseph Picone</w:t>
      </w:r>
    </w:p>
    <w:p w14:paraId="6B99BBB5" w14:textId="58314171" w:rsidR="005A0B97" w:rsidRDefault="002F691B">
      <w:pPr>
        <w:spacing w:after="0" w:line="280" w:lineRule="atLeast"/>
        <w:jc w:val="center"/>
        <w:rPr>
          <w:b/>
        </w:rPr>
      </w:pPr>
      <w:r>
        <w:t xml:space="preserve">ECE </w:t>
      </w:r>
      <w:r w:rsidR="00F86BE9">
        <w:t>8527</w:t>
      </w:r>
      <w:r w:rsidR="009C6132">
        <w:t xml:space="preserve">: </w:t>
      </w:r>
      <w:r w:rsidR="00F86BE9">
        <w:t>Introduction to Pattern Recognition and Machine Learning</w:t>
      </w:r>
    </w:p>
    <w:p w14:paraId="03C304FF" w14:textId="77777777" w:rsidR="000857C8" w:rsidRDefault="000857C8">
      <w:pPr>
        <w:spacing w:after="0" w:line="280" w:lineRule="atLeast"/>
        <w:jc w:val="center"/>
      </w:pPr>
      <w:r>
        <w:t xml:space="preserve">Temple University </w:t>
      </w:r>
    </w:p>
    <w:p w14:paraId="6BA35006" w14:textId="77777777" w:rsidR="005A0B97" w:rsidRDefault="000857C8">
      <w:pPr>
        <w:spacing w:after="0" w:line="280" w:lineRule="atLeast"/>
        <w:jc w:val="center"/>
        <w:rPr>
          <w:b/>
        </w:rPr>
      </w:pPr>
      <w:r>
        <w:t>College of Engineering</w:t>
      </w:r>
    </w:p>
    <w:p w14:paraId="7341E884" w14:textId="77777777" w:rsidR="005A0B97" w:rsidRDefault="007D07DF">
      <w:pPr>
        <w:spacing w:after="0" w:line="280" w:lineRule="atLeast"/>
        <w:jc w:val="center"/>
      </w:pPr>
      <w:r>
        <w:t>1947 North 12</w:t>
      </w:r>
      <w:r w:rsidRPr="007D07DF">
        <w:rPr>
          <w:vertAlign w:val="superscript"/>
        </w:rPr>
        <w:t>th</w:t>
      </w:r>
      <w:r>
        <w:t xml:space="preserve"> Street</w:t>
      </w:r>
    </w:p>
    <w:p w14:paraId="42821759" w14:textId="77777777" w:rsidR="005A0B97" w:rsidRDefault="007D07DF">
      <w:pPr>
        <w:spacing w:after="0" w:line="280" w:lineRule="atLeast"/>
        <w:jc w:val="center"/>
      </w:pPr>
      <w:r>
        <w:t>Philadelphia</w:t>
      </w:r>
      <w:r w:rsidR="006A3001">
        <w:t xml:space="preserve">, </w:t>
      </w:r>
      <w:r>
        <w:t>Pennsylvania 19122</w:t>
      </w:r>
    </w:p>
    <w:p w14:paraId="13C693DE" w14:textId="77777777" w:rsidR="005A0B97" w:rsidRDefault="005A0B97">
      <w:pPr>
        <w:spacing w:after="0" w:line="280" w:lineRule="atLeast"/>
        <w:jc w:val="center"/>
      </w:pPr>
    </w:p>
    <w:p w14:paraId="3E306D45" w14:textId="77777777" w:rsidR="00F86BE9" w:rsidRDefault="00F86BE9">
      <w:pPr>
        <w:jc w:val="center"/>
      </w:pPr>
      <w:r>
        <w:t>January 9, 2022</w:t>
      </w:r>
    </w:p>
    <w:p w14:paraId="1B3349BD" w14:textId="6F08C312" w:rsidR="005A0B97" w:rsidRDefault="006A3001">
      <w:pPr>
        <w:jc w:val="center"/>
      </w:pPr>
      <w:r>
        <w:t>prepared by:</w:t>
      </w:r>
    </w:p>
    <w:p w14:paraId="48917898" w14:textId="45A8453A" w:rsidR="000857C8" w:rsidRDefault="006A3001" w:rsidP="009C6132">
      <w:pPr>
        <w:spacing w:after="0" w:line="280" w:lineRule="atLeast"/>
        <w:jc w:val="center"/>
      </w:pPr>
      <w:r>
        <w:t>J</w:t>
      </w:r>
      <w:r w:rsidR="009C6132">
        <w:t>ohn Smith</w:t>
      </w:r>
      <w:r w:rsidR="009C6132">
        <w:br/>
        <w:t>Email: jsmith@temple.edu</w:t>
      </w:r>
    </w:p>
    <w:p w14:paraId="0FCC4D84" w14:textId="77777777" w:rsidR="000857C8" w:rsidRDefault="000857C8" w:rsidP="000857C8">
      <w:pPr>
        <w:spacing w:after="0"/>
        <w:jc w:val="center"/>
      </w:pPr>
    </w:p>
    <w:p w14:paraId="799558CD" w14:textId="77777777" w:rsidR="004B7DEF" w:rsidRDefault="004B7DEF">
      <w:pPr>
        <w:widowControl/>
        <w:overflowPunct/>
        <w:autoSpaceDE/>
        <w:autoSpaceDN/>
        <w:adjustRightInd/>
        <w:spacing w:after="0"/>
        <w:jc w:val="left"/>
        <w:textAlignment w:val="auto"/>
        <w:rPr>
          <w:b/>
          <w:color w:val="000000"/>
        </w:rPr>
      </w:pPr>
      <w:r>
        <w:rPr>
          <w:b/>
          <w:color w:val="000000"/>
        </w:rPr>
        <w:br w:type="page"/>
      </w:r>
    </w:p>
    <w:p w14:paraId="355503BF" w14:textId="77777777" w:rsidR="005A0B97" w:rsidRPr="000857C8" w:rsidRDefault="005A0B97">
      <w:pPr>
        <w:pStyle w:val="SDTOC"/>
        <w:spacing w:after="120"/>
        <w:sectPr w:rsidR="005A0B97" w:rsidRPr="000857C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65147D" w14:textId="652847DF" w:rsidR="003925EE" w:rsidRDefault="00BF60FC" w:rsidP="00E706F1">
      <w:pPr>
        <w:pStyle w:val="Heading1"/>
        <w:pageBreakBefore/>
      </w:pPr>
      <w:bookmarkStart w:id="1" w:name="_Ref49480580"/>
      <w:r>
        <w:lastRenderedPageBreak/>
        <w:t>Description</w:t>
      </w:r>
      <w:r w:rsidR="002F691B">
        <w:t xml:space="preserve"> OF </w:t>
      </w:r>
      <w:r w:rsidR="00F86BE9">
        <w:t>The Task</w:t>
      </w:r>
    </w:p>
    <w:p w14:paraId="4E13CE32" w14:textId="276C1E6D" w:rsidR="003925EE" w:rsidRDefault="003925EE" w:rsidP="003925EE">
      <w:r>
        <w:t>Briefly describe the general approach that you used to solve the problem(s). Show snippets of code and explain how this code works.</w:t>
      </w:r>
      <w:r w:rsidR="00F86BE9">
        <w:t xml:space="preserve"> Show results in tables comparing new results to your baselines.</w:t>
      </w:r>
    </w:p>
    <w:p w14:paraId="79D80C98" w14:textId="48C378C0" w:rsidR="008642BE" w:rsidRDefault="008642BE" w:rsidP="008642BE">
      <w:pPr>
        <w:spacing w:after="120"/>
      </w:pPr>
      <w:r>
        <w:t>For examples of well-formatted documents, please review these conference abstracts:</w:t>
      </w:r>
    </w:p>
    <w:p w14:paraId="0DFC48E7" w14:textId="06D9A864" w:rsidR="008642BE" w:rsidRPr="008642BE" w:rsidRDefault="008642BE" w:rsidP="008642BE">
      <w:pPr>
        <w:spacing w:after="0"/>
        <w:ind w:left="187"/>
        <w:rPr>
          <w:sz w:val="20"/>
        </w:rPr>
      </w:pPr>
      <w:r w:rsidRPr="008642BE">
        <w:rPr>
          <w:sz w:val="20"/>
        </w:rPr>
        <w:t>https://isip.piconepress.com/publications/conference_presentations/2021/ieee_spmb/dpath/abstract_v22.docx</w:t>
      </w:r>
    </w:p>
    <w:p w14:paraId="671DC849" w14:textId="06D3A2D8" w:rsidR="008642BE" w:rsidRDefault="008642BE" w:rsidP="008642BE">
      <w:pPr>
        <w:spacing w:after="120"/>
        <w:ind w:left="180"/>
        <w:rPr>
          <w:sz w:val="20"/>
        </w:rPr>
      </w:pPr>
      <w:r w:rsidRPr="008642BE">
        <w:rPr>
          <w:sz w:val="20"/>
        </w:rPr>
        <w:t>https://isip.piconepress.com/publications/conference_presentations/2021/ieee_spmb/tueg/abstract_v10.docx</w:t>
      </w:r>
    </w:p>
    <w:p w14:paraId="001AE488" w14:textId="3EC44774" w:rsidR="008642BE" w:rsidRDefault="008642BE" w:rsidP="008642BE">
      <w:pPr>
        <w:spacing w:after="120"/>
        <w:rPr>
          <w:sz w:val="20"/>
        </w:rPr>
      </w:pPr>
      <w:r>
        <w:rPr>
          <w:sz w:val="20"/>
        </w:rPr>
        <w:t>For information on how to embed images and tables in textboxes, look here:</w:t>
      </w:r>
    </w:p>
    <w:p w14:paraId="0AF606C2" w14:textId="56AE664B" w:rsidR="008642BE" w:rsidRDefault="008642BE" w:rsidP="008642BE">
      <w:pPr>
        <w:spacing w:after="120"/>
        <w:ind w:left="180"/>
        <w:rPr>
          <w:sz w:val="20"/>
        </w:rPr>
      </w:pPr>
      <w:r w:rsidRPr="008642BE">
        <w:rPr>
          <w:sz w:val="20"/>
        </w:rPr>
        <w:t>https://isip.piconepress.com/courses/temple/ece_1111/resources/tutorials/tips_ms_word/</w:t>
      </w:r>
    </w:p>
    <w:p w14:paraId="7B972E39" w14:textId="0925B7C6" w:rsidR="008642BE" w:rsidRPr="008642BE" w:rsidRDefault="008642BE" w:rsidP="008642BE">
      <w:pPr>
        <w:rPr>
          <w:sz w:val="20"/>
        </w:rPr>
      </w:pPr>
      <w:r>
        <w:rPr>
          <w:sz w:val="20"/>
        </w:rPr>
        <w:t xml:space="preserve">There are </w:t>
      </w:r>
      <w:proofErr w:type="gramStart"/>
      <w:r>
        <w:rPr>
          <w:sz w:val="20"/>
        </w:rPr>
        <w:t>a number of</w:t>
      </w:r>
      <w:proofErr w:type="gramEnd"/>
      <w:r>
        <w:rPr>
          <w:sz w:val="20"/>
        </w:rPr>
        <w:t xml:space="preserve"> useful MS Word tips at that site.</w:t>
      </w:r>
    </w:p>
    <w:p w14:paraId="0E3D44F2" w14:textId="62BD8A1D" w:rsidR="00F86BE9" w:rsidRDefault="00F86BE9" w:rsidP="00F86BE9">
      <w:pPr>
        <w:pStyle w:val="Heading1"/>
      </w:pPr>
      <w:r>
        <w:t>Description OF The Task</w:t>
      </w:r>
    </w:p>
    <w:p w14:paraId="1C686A41" w14:textId="6CF0BFE9" w:rsidR="008642BE" w:rsidRPr="008642BE" w:rsidRDefault="008642BE" w:rsidP="008642BE">
      <w:r>
        <w:t>Repeat the same process for the next task.</w:t>
      </w:r>
    </w:p>
    <w:p w14:paraId="7BECDE01" w14:textId="44F7D5E2" w:rsidR="003925EE" w:rsidRDefault="003925EE" w:rsidP="003925EE">
      <w:pPr>
        <w:pStyle w:val="Heading1"/>
      </w:pPr>
      <w:r>
        <w:t>Summary</w:t>
      </w:r>
    </w:p>
    <w:p w14:paraId="4C071C0C" w14:textId="77777777" w:rsidR="00F86BE9" w:rsidRDefault="003925EE" w:rsidP="003925EE">
      <w:r>
        <w:t xml:space="preserve">Briefly describe what you learned from this assignment and ways you could improve your </w:t>
      </w:r>
      <w:r w:rsidR="00F86BE9">
        <w:t>solutions</w:t>
      </w:r>
      <w:r>
        <w:t>.</w:t>
      </w:r>
    </w:p>
    <w:p w14:paraId="58AB2BAF" w14:textId="47CBC529" w:rsidR="00BF60FC" w:rsidRPr="003925EE" w:rsidRDefault="00BF60FC" w:rsidP="003925EE"/>
    <w:p w14:paraId="3B6FA41E" w14:textId="4724BBFB" w:rsidR="003925EE" w:rsidRPr="003925EE" w:rsidRDefault="003925EE" w:rsidP="003925EE"/>
    <w:p w14:paraId="17C13857" w14:textId="565BF3BC" w:rsidR="003925EE" w:rsidRPr="003925EE" w:rsidRDefault="003925EE" w:rsidP="003925EE"/>
    <w:bookmarkEnd w:id="1"/>
    <w:p w14:paraId="02A9E1CE" w14:textId="77777777" w:rsidR="008A1344" w:rsidRPr="008A1344" w:rsidRDefault="008A1344" w:rsidP="008A1344"/>
    <w:sectPr w:rsidR="008A1344" w:rsidRPr="008A1344" w:rsidSect="00BF60FC">
      <w:headerReference w:type="default" r:id="rId13"/>
      <w:footerReference w:type="default" r:id="rId14"/>
      <w:pgSz w:w="12240" w:h="15840"/>
      <w:pgMar w:top="1440" w:right="1440" w:bottom="1440" w:left="1440" w:header="576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7E55" w14:textId="77777777" w:rsidR="00262558" w:rsidRDefault="00262558">
      <w:pPr>
        <w:spacing w:after="0"/>
      </w:pPr>
      <w:r>
        <w:separator/>
      </w:r>
    </w:p>
  </w:endnote>
  <w:endnote w:type="continuationSeparator" w:id="0">
    <w:p w14:paraId="58AF499F" w14:textId="77777777" w:rsidR="00262558" w:rsidRDefault="002625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40D8" w14:textId="77777777" w:rsidR="00396567" w:rsidRDefault="00396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765B" w14:textId="77777777" w:rsidR="00396567" w:rsidRDefault="003965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C9436" w14:textId="77777777" w:rsidR="00396567" w:rsidRDefault="0039656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1EC8" w14:textId="382E2E21" w:rsidR="005A0B97" w:rsidRDefault="009C6132">
    <w:pPr>
      <w:pStyle w:val="Footer"/>
      <w:tabs>
        <w:tab w:val="clear" w:pos="8640"/>
      </w:tabs>
    </w:pPr>
    <w:r>
      <w:t>E</w:t>
    </w:r>
    <w:r w:rsidR="002F691B">
      <w:t>CE 1111</w:t>
    </w:r>
    <w:r>
      <w:t xml:space="preserve">: </w:t>
    </w:r>
    <w:r w:rsidR="002F691B">
      <w:t>Engineering Computation I</w:t>
    </w:r>
    <w:r w:rsidR="006A3001">
      <w:tab/>
    </w:r>
    <w:r w:rsidR="00396567">
      <w:t>January 6,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DA50" w14:textId="77777777" w:rsidR="00262558" w:rsidRDefault="00262558">
      <w:pPr>
        <w:spacing w:after="0"/>
      </w:pPr>
      <w:r>
        <w:separator/>
      </w:r>
    </w:p>
  </w:footnote>
  <w:footnote w:type="continuationSeparator" w:id="0">
    <w:p w14:paraId="7E9D05CC" w14:textId="77777777" w:rsidR="00262558" w:rsidRDefault="002625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275D" w14:textId="77777777" w:rsidR="00396567" w:rsidRDefault="003965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470D6" w14:textId="77777777" w:rsidR="00396567" w:rsidRDefault="003965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26DA" w14:textId="77777777" w:rsidR="00396567" w:rsidRDefault="0039656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F4C56" w14:textId="3CB39505" w:rsidR="005A0B97" w:rsidRDefault="009C6132">
    <w:pPr>
      <w:pStyle w:val="Header"/>
      <w:tabs>
        <w:tab w:val="clear" w:pos="8640"/>
      </w:tabs>
    </w:pPr>
    <w:r>
      <w:t>J. Smith: HW # XX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BF60FC">
      <w:rPr>
        <w:rStyle w:val="PageNumber"/>
        <w:noProof/>
      </w:rPr>
      <w:t>1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 w:rsidR="002A35EA">
      <w:rPr>
        <w:rStyle w:val="PageNumbe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D1530"/>
    <w:multiLevelType w:val="multilevel"/>
    <w:tmpl w:val="82D48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E946E0DA"/>
    <w:lvl w:ilvl="0">
      <w:start w:val="1"/>
      <w:numFmt w:val="decimal"/>
      <w:lvlText w:val="Problem %1:"/>
      <w:lvlJc w:val="lef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315A0210"/>
    <w:multiLevelType w:val="multilevel"/>
    <w:tmpl w:val="D6F27D1E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1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96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9E58DB"/>
    <w:multiLevelType w:val="hybridMultilevel"/>
    <w:tmpl w:val="1FF45FC0"/>
    <w:lvl w:ilvl="0" w:tplc="52DC4178">
      <w:start w:val="1"/>
      <w:numFmt w:val="decimal"/>
      <w:lvlText w:val="Test Cas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26D38"/>
    <w:multiLevelType w:val="hybridMultilevel"/>
    <w:tmpl w:val="1FF45FC0"/>
    <w:lvl w:ilvl="0" w:tplc="52DC4178">
      <w:start w:val="1"/>
      <w:numFmt w:val="decimal"/>
      <w:lvlText w:val="Test Cas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F58B4"/>
    <w:multiLevelType w:val="hybridMultilevel"/>
    <w:tmpl w:val="9898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16"/>
  </w:num>
  <w:num w:numId="12">
    <w:abstractNumId w:val="8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14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8"/>
  </w:num>
  <w:num w:numId="27">
    <w:abstractNumId w:val="17"/>
  </w:num>
  <w:num w:numId="28">
    <w:abstractNumId w:val="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857C8"/>
    <w:rsid w:val="000A392D"/>
    <w:rsid w:val="000C155F"/>
    <w:rsid w:val="00145F6F"/>
    <w:rsid w:val="00200204"/>
    <w:rsid w:val="00262558"/>
    <w:rsid w:val="0029427A"/>
    <w:rsid w:val="002A35EA"/>
    <w:rsid w:val="002B09CD"/>
    <w:rsid w:val="002F3EE6"/>
    <w:rsid w:val="002F691B"/>
    <w:rsid w:val="00366F6D"/>
    <w:rsid w:val="003925EE"/>
    <w:rsid w:val="00396567"/>
    <w:rsid w:val="003C7142"/>
    <w:rsid w:val="004006EE"/>
    <w:rsid w:val="0044049E"/>
    <w:rsid w:val="004A6432"/>
    <w:rsid w:val="004B7DEF"/>
    <w:rsid w:val="005A0B97"/>
    <w:rsid w:val="005A38B2"/>
    <w:rsid w:val="00685B7C"/>
    <w:rsid w:val="006A3001"/>
    <w:rsid w:val="006F1E6E"/>
    <w:rsid w:val="007D07DF"/>
    <w:rsid w:val="007F2441"/>
    <w:rsid w:val="00812ECD"/>
    <w:rsid w:val="00832051"/>
    <w:rsid w:val="00860951"/>
    <w:rsid w:val="008642BE"/>
    <w:rsid w:val="008A1344"/>
    <w:rsid w:val="008C4C30"/>
    <w:rsid w:val="008F177A"/>
    <w:rsid w:val="00974BC4"/>
    <w:rsid w:val="009B0636"/>
    <w:rsid w:val="009C6132"/>
    <w:rsid w:val="009E6391"/>
    <w:rsid w:val="00A3518B"/>
    <w:rsid w:val="00A771F6"/>
    <w:rsid w:val="00B244B2"/>
    <w:rsid w:val="00B44A00"/>
    <w:rsid w:val="00BF31D5"/>
    <w:rsid w:val="00BF60FC"/>
    <w:rsid w:val="00CC171E"/>
    <w:rsid w:val="00DC5F3E"/>
    <w:rsid w:val="00DE6353"/>
    <w:rsid w:val="00E606F8"/>
    <w:rsid w:val="00E706F1"/>
    <w:rsid w:val="00EE4314"/>
    <w:rsid w:val="00F06A10"/>
    <w:rsid w:val="00F26A5B"/>
    <w:rsid w:val="00F72750"/>
    <w:rsid w:val="00F76A8A"/>
    <w:rsid w:val="00F8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2"/>
      </w:numPr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3925EE"/>
    <w:rPr>
      <w:b/>
      <w:bCs/>
    </w:rPr>
  </w:style>
  <w:style w:type="character" w:customStyle="1" w:styleId="CaptionChar">
    <w:name w:val="Caption Char"/>
    <w:basedOn w:val="DefaultParagraphFont"/>
    <w:link w:val="Caption"/>
    <w:uiPriority w:val="35"/>
    <w:rsid w:val="004A6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1062</Characters>
  <Application>Microsoft Office Word</Application>
  <DocSecurity>0</DocSecurity>
  <Lines>26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design document for</vt:lpstr>
      <vt:lpstr>Description of YOur Solution</vt:lpstr>
      <vt:lpstr>Results</vt:lpstr>
      <vt:lpstr>Summary</vt:lpstr>
      <vt:lpstr>Appendix</vt:lpstr>
      <vt:lpstr>    Source Code</vt:lpstr>
      <vt:lpstr>    Results</vt:lpstr>
      <vt:lpstr>    Analysis</vt:lpstr>
      <vt:lpstr/>
      <vt:lpstr>    Source Code</vt:lpstr>
      <vt:lpstr>    Results</vt:lpstr>
      <vt:lpstr>    Analysis</vt:lpstr>
    </vt:vector>
  </TitlesOfParts>
  <Company>Mississippi State University</Company>
  <LinksUpToDate>false</LinksUpToDate>
  <CharactersWithSpaces>1233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4</cp:revision>
  <cp:lastPrinted>2003-08-24T19:53:00Z</cp:lastPrinted>
  <dcterms:created xsi:type="dcterms:W3CDTF">2022-01-07T02:01:00Z</dcterms:created>
  <dcterms:modified xsi:type="dcterms:W3CDTF">2022-01-10T00:58:00Z</dcterms:modified>
</cp:coreProperties>
</file>