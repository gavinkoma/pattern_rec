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2B12F" id="_x0000_t202" coordsize="21600,21600" o:spt="202" path="m,l,21600r21600,l216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" stroked="f">
                <v:textbox inset="0,0,0,0">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v:textbox>
                <w10:wrap type="square" anchory="page"/>
              </v:shape>
            </w:pict>
          </mc:Fallback>
        </mc:AlternateContent>
      </w:r>
      <w:bookmarkStart w:id="0" w:name="_Ref49482707"/>
      <w:bookmarkEnd w:id="0"/>
    </w:p>
    <w:p w14:paraId="33EB26D2" w14:textId="2BB6A3FA"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1CB4454"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B36FB85"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" filled="f" strokecolor="#be0f34" strokeweight="3pt">
                <o:lock v:ext="edit" aspectratio="t"/>
                <w10:wrap anchorx="margin" anchory="margin"/>
              </v:rect>
            </w:pict>
          </mc:Fallback>
        </mc:AlternateContent>
      </w:r>
      <w:r w:rsidR="009C6132">
        <w:t xml:space="preserve">Homework Assignment No. </w:t>
      </w:r>
      <w:r w:rsidR="002A6630">
        <w:t>0</w:t>
      </w:r>
      <w:ins w:id="1" w:author="Gavin Thomas Koma" w:date="2023-03-08T07:20:00Z">
        <w:r w:rsidR="00813C50">
          <w:t>7</w:t>
        </w:r>
      </w:ins>
      <w:del w:id="2" w:author="Gavin Thomas Koma" w:date="2023-03-08T07:20:00Z">
        <w:r w:rsidR="002A6630" w:rsidDel="00813C50">
          <w:delText>3</w:delText>
        </w:r>
      </w:del>
      <w:r w:rsidR="009C6132">
        <w:t>:</w:t>
      </w:r>
    </w:p>
    <w:p w14:paraId="5F3D170F" w14:textId="4E07189F" w:rsidR="005A0B97" w:rsidRDefault="00F86BE9" w:rsidP="002A6630">
      <w:pPr>
        <w:spacing w:before="240"/>
        <w:jc w:val="center"/>
        <w:rPr>
          <w:rFonts w:ascii="Helvetica" w:hAnsi="Helvetica"/>
          <w:b/>
          <w:sz w:val="28"/>
        </w:rPr>
      </w:pPr>
      <w:r>
        <w:rPr>
          <w:rFonts w:ascii="Helvetica" w:hAnsi="Helvetica"/>
          <w:b/>
          <w:sz w:val="28"/>
        </w:rPr>
        <w:t xml:space="preserve">HW No. </w:t>
      </w:r>
      <w:r w:rsidR="002A6630">
        <w:rPr>
          <w:rFonts w:ascii="Helvetica" w:hAnsi="Helvetica"/>
          <w:b/>
          <w:sz w:val="28"/>
        </w:rPr>
        <w:t>0</w:t>
      </w:r>
      <w:ins w:id="3" w:author="Gavin Thomas Koma" w:date="2023-03-08T07:20:00Z">
        <w:r w:rsidR="00813C50">
          <w:rPr>
            <w:rFonts w:ascii="Helvetica" w:hAnsi="Helvetica"/>
            <w:b/>
            <w:sz w:val="28"/>
          </w:rPr>
          <w:t>7</w:t>
        </w:r>
      </w:ins>
      <w:del w:id="4" w:author="Gavin Thomas Koma" w:date="2023-03-08T07:20:00Z">
        <w:r w:rsidR="002A6630" w:rsidDel="00813C50">
          <w:rPr>
            <w:rFonts w:ascii="Helvetica" w:hAnsi="Helvetica"/>
            <w:b/>
            <w:sz w:val="28"/>
          </w:rPr>
          <w:delText>3</w:delText>
        </w:r>
      </w:del>
      <w:r>
        <w:rPr>
          <w:rFonts w:ascii="Helvetica" w:hAnsi="Helvetica"/>
          <w:b/>
          <w:sz w:val="28"/>
        </w:rPr>
        <w:t xml:space="preserve">: </w:t>
      </w:r>
      <w:del w:id="5" w:author="Gavin Thomas Koma" w:date="2023-03-08T07:20:00Z">
        <w:r w:rsidR="002A6630" w:rsidDel="00813C50">
          <w:rPr>
            <w:rFonts w:ascii="Helvetica" w:hAnsi="Helvetica"/>
            <w:b/>
            <w:sz w:val="28"/>
          </w:rPr>
          <w:delText>Maximum Likelihood vs. Bayesian Estimation</w:delText>
        </w:r>
      </w:del>
      <w:ins w:id="6" w:author="Gavin Thomas Koma" w:date="2023-03-08T07:20:00Z">
        <w:r w:rsidR="00813C50">
          <w:rPr>
            <w:rFonts w:ascii="Helvetica" w:hAnsi="Helvetica"/>
            <w:b/>
            <w:sz w:val="28"/>
          </w:rPr>
          <w:t>Information Theory and Statistical Signi</w:t>
        </w:r>
      </w:ins>
      <w:ins w:id="7" w:author="Gavin Thomas Koma" w:date="2023-03-08T07:21:00Z">
        <w:r w:rsidR="00813C50">
          <w:rPr>
            <w:rFonts w:ascii="Helvetica" w:hAnsi="Helvetica"/>
            <w:b/>
            <w:sz w:val="28"/>
          </w:rPr>
          <w:t>ficance</w:t>
        </w:r>
      </w:ins>
    </w:p>
    <w:p w14:paraId="45AA934F" w14:textId="77777777" w:rsidR="005A0B97" w:rsidRDefault="006A3001">
      <w:pPr>
        <w:jc w:val="center"/>
      </w:pPr>
      <w:r>
        <w:t>submitted to:</w:t>
      </w:r>
    </w:p>
    <w:p w14:paraId="3BE21704" w14:textId="77777777" w:rsidR="005A0B97" w:rsidRDefault="006A3001">
      <w:pPr>
        <w:spacing w:after="0" w:line="280" w:lineRule="atLeast"/>
        <w:jc w:val="center"/>
        <w:rPr>
          <w:b/>
        </w:rPr>
      </w:pPr>
      <w:r>
        <w:t>Professor Joseph Picone</w:t>
      </w:r>
    </w:p>
    <w:p w14:paraId="6B99BBB5" w14:textId="58314171" w:rsidR="005A0B97" w:rsidRDefault="002F691B">
      <w:pPr>
        <w:spacing w:after="0" w:line="280" w:lineRule="atLeast"/>
        <w:jc w:val="center"/>
        <w:rPr>
          <w:b/>
        </w:rPr>
      </w:pPr>
      <w:r>
        <w:t xml:space="preserve">ECE </w:t>
      </w:r>
      <w:r w:rsidR="00F86BE9">
        <w:t>8527</w:t>
      </w:r>
      <w:r w:rsidR="009C6132">
        <w:t xml:space="preserve">: </w:t>
      </w:r>
      <w:r w:rsidR="00F86BE9">
        <w:t>Introduction to Pattern Recognition and Machine Learning</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3E306D45" w14:textId="696677BB" w:rsidR="00F86BE9" w:rsidRDefault="00813C50">
      <w:pPr>
        <w:jc w:val="center"/>
      </w:pPr>
      <w:ins w:id="8" w:author="Gavin Thomas Koma" w:date="2023-03-08T07:21:00Z">
        <w:r>
          <w:t>March 8</w:t>
        </w:r>
      </w:ins>
      <w:del w:id="9" w:author="Gavin Thomas Koma" w:date="2023-03-08T07:21:00Z">
        <w:r w:rsidR="002A6630" w:rsidDel="00813C50">
          <w:delText>February 6</w:delText>
        </w:r>
      </w:del>
      <w:r w:rsidR="002A6630">
        <w:t>th</w:t>
      </w:r>
      <w:r w:rsidR="00F86BE9">
        <w:t>, 2022</w:t>
      </w:r>
    </w:p>
    <w:p w14:paraId="1B3349BD" w14:textId="6F08C312" w:rsidR="005A0B97" w:rsidRDefault="006A3001">
      <w:pPr>
        <w:jc w:val="center"/>
      </w:pPr>
      <w:r>
        <w:t>prepared by:</w:t>
      </w:r>
    </w:p>
    <w:p w14:paraId="25B82A96" w14:textId="0AC300D3" w:rsidR="00813C50" w:rsidRDefault="002A6630" w:rsidP="00813C50">
      <w:pPr>
        <w:widowControl/>
        <w:overflowPunct/>
        <w:autoSpaceDE/>
        <w:autoSpaceDN/>
        <w:adjustRightInd/>
        <w:spacing w:after="0"/>
        <w:jc w:val="center"/>
        <w:textAlignment w:val="auto"/>
      </w:pPr>
      <w:r>
        <w:t>Gavin Koma</w:t>
      </w:r>
      <w:r w:rsidR="009C6132">
        <w:br/>
        <w:t xml:space="preserve">Email: </w:t>
      </w:r>
      <w:ins w:id="10" w:author="Gavin Thomas Koma" w:date="2023-03-08T07:22:00Z">
        <w:r w:rsidR="00813C50">
          <w:fldChar w:fldCharType="begin"/>
        </w:r>
        <w:r w:rsidR="00813C50">
          <w:instrText xml:space="preserve"> HYPERLINK "mailto:</w:instrText>
        </w:r>
      </w:ins>
      <w:r w:rsidR="00813C50">
        <w:instrText>gavintkoma@temple.ed</w:instrText>
      </w:r>
      <w:ins w:id="11" w:author="Gavin Thomas Koma" w:date="2023-03-08T07:22:00Z">
        <w:r w:rsidR="00813C50">
          <w:instrText xml:space="preserve">u" </w:instrText>
        </w:r>
        <w:r w:rsidR="00813C50">
          <w:fldChar w:fldCharType="separate"/>
        </w:r>
      </w:ins>
      <w:r w:rsidR="00813C50" w:rsidRPr="00520A14">
        <w:rPr>
          <w:rStyle w:val="Hyperlink"/>
        </w:rPr>
        <w:t>gavintkoma@temple.ed</w:t>
      </w:r>
      <w:ins w:id="12" w:author="Gavin Thomas Koma" w:date="2023-03-08T07:22:00Z">
        <w:r w:rsidR="00813C50" w:rsidRPr="00520A14">
          <w:rPr>
            <w:rStyle w:val="Hyperlink"/>
          </w:rPr>
          <w:t>u</w:t>
        </w:r>
        <w:r w:rsidR="00813C50">
          <w:fldChar w:fldCharType="end"/>
        </w:r>
      </w:ins>
    </w:p>
    <w:p w14:paraId="7603665B" w14:textId="67483B03" w:rsidR="00813C50" w:rsidRDefault="00813C50" w:rsidP="00813C50">
      <w:pPr>
        <w:widowControl/>
        <w:overflowPunct/>
        <w:autoSpaceDE/>
        <w:autoSpaceDN/>
        <w:adjustRightInd/>
        <w:spacing w:after="0"/>
        <w:jc w:val="left"/>
        <w:textAlignment w:val="auto"/>
      </w:pPr>
    </w:p>
    <w:p w14:paraId="590CD661" w14:textId="77777777" w:rsidR="00813C50" w:rsidRDefault="00813C50" w:rsidP="00813C50">
      <w:pPr>
        <w:widowControl/>
        <w:overflowPunct/>
        <w:autoSpaceDE/>
        <w:autoSpaceDN/>
        <w:adjustRightInd/>
        <w:spacing w:after="0"/>
        <w:jc w:val="left"/>
        <w:textAlignment w:val="auto"/>
      </w:pPr>
    </w:p>
    <w:p w14:paraId="1E2D81A2" w14:textId="77777777" w:rsidR="00813C50" w:rsidRDefault="00813C50" w:rsidP="00813C50">
      <w:pPr>
        <w:widowControl/>
        <w:overflowPunct/>
        <w:autoSpaceDE/>
        <w:autoSpaceDN/>
        <w:adjustRightInd/>
        <w:spacing w:after="0"/>
        <w:jc w:val="left"/>
        <w:textAlignment w:val="auto"/>
      </w:pPr>
    </w:p>
    <w:p w14:paraId="00788237" w14:textId="77777777" w:rsidR="00813C50" w:rsidRDefault="00813C50" w:rsidP="00813C50">
      <w:pPr>
        <w:widowControl/>
        <w:overflowPunct/>
        <w:autoSpaceDE/>
        <w:autoSpaceDN/>
        <w:adjustRightInd/>
        <w:spacing w:after="0"/>
        <w:jc w:val="left"/>
        <w:textAlignment w:val="auto"/>
      </w:pPr>
    </w:p>
    <w:p w14:paraId="5FC4F3F2" w14:textId="77777777" w:rsidR="00813C50" w:rsidRDefault="00813C50" w:rsidP="00813C50">
      <w:pPr>
        <w:widowControl/>
        <w:overflowPunct/>
        <w:autoSpaceDE/>
        <w:autoSpaceDN/>
        <w:adjustRightInd/>
        <w:spacing w:after="0"/>
        <w:jc w:val="left"/>
        <w:textAlignment w:val="auto"/>
      </w:pPr>
    </w:p>
    <w:p w14:paraId="2DC4CB6D" w14:textId="77777777" w:rsidR="00813C50" w:rsidRDefault="00813C50" w:rsidP="00813C50">
      <w:pPr>
        <w:widowControl/>
        <w:overflowPunct/>
        <w:autoSpaceDE/>
        <w:autoSpaceDN/>
        <w:adjustRightInd/>
        <w:spacing w:after="0"/>
        <w:jc w:val="left"/>
        <w:textAlignment w:val="auto"/>
      </w:pPr>
    </w:p>
    <w:p w14:paraId="747C39BE" w14:textId="77777777" w:rsidR="00813C50" w:rsidRDefault="00813C50" w:rsidP="00813C50">
      <w:pPr>
        <w:widowControl/>
        <w:overflowPunct/>
        <w:autoSpaceDE/>
        <w:autoSpaceDN/>
        <w:adjustRightInd/>
        <w:spacing w:after="0"/>
        <w:jc w:val="left"/>
        <w:textAlignment w:val="auto"/>
      </w:pPr>
    </w:p>
    <w:p w14:paraId="5016E2B8" w14:textId="77777777" w:rsidR="00813C50" w:rsidRDefault="00813C50" w:rsidP="00813C50">
      <w:pPr>
        <w:widowControl/>
        <w:overflowPunct/>
        <w:autoSpaceDE/>
        <w:autoSpaceDN/>
        <w:adjustRightInd/>
        <w:spacing w:after="0"/>
        <w:jc w:val="left"/>
        <w:textAlignment w:val="auto"/>
      </w:pPr>
    </w:p>
    <w:p w14:paraId="7AEB6636" w14:textId="77777777" w:rsidR="00813C50" w:rsidRDefault="00813C50" w:rsidP="00813C50">
      <w:pPr>
        <w:widowControl/>
        <w:overflowPunct/>
        <w:autoSpaceDE/>
        <w:autoSpaceDN/>
        <w:adjustRightInd/>
        <w:spacing w:after="0"/>
        <w:jc w:val="left"/>
        <w:textAlignment w:val="auto"/>
      </w:pPr>
    </w:p>
    <w:p w14:paraId="79F65FE5" w14:textId="77777777" w:rsidR="00813C50" w:rsidRDefault="00813C50" w:rsidP="00813C50">
      <w:pPr>
        <w:widowControl/>
        <w:overflowPunct/>
        <w:autoSpaceDE/>
        <w:autoSpaceDN/>
        <w:adjustRightInd/>
        <w:spacing w:after="0"/>
        <w:jc w:val="left"/>
        <w:textAlignment w:val="auto"/>
      </w:pPr>
    </w:p>
    <w:p w14:paraId="4739AC1B" w14:textId="77777777" w:rsidR="00813C50" w:rsidRDefault="00813C50" w:rsidP="00813C50">
      <w:pPr>
        <w:widowControl/>
        <w:overflowPunct/>
        <w:autoSpaceDE/>
        <w:autoSpaceDN/>
        <w:adjustRightInd/>
        <w:spacing w:after="0"/>
        <w:jc w:val="left"/>
        <w:textAlignment w:val="auto"/>
      </w:pPr>
    </w:p>
    <w:p w14:paraId="485F79E5" w14:textId="77777777" w:rsidR="00813C50" w:rsidRDefault="00813C50" w:rsidP="00813C50">
      <w:pPr>
        <w:widowControl/>
        <w:overflowPunct/>
        <w:autoSpaceDE/>
        <w:autoSpaceDN/>
        <w:adjustRightInd/>
        <w:spacing w:after="0"/>
        <w:jc w:val="left"/>
        <w:textAlignment w:val="auto"/>
      </w:pPr>
    </w:p>
    <w:p w14:paraId="149DE4E5" w14:textId="77777777" w:rsidR="00813C50" w:rsidRDefault="00813C50" w:rsidP="00813C50">
      <w:pPr>
        <w:widowControl/>
        <w:overflowPunct/>
        <w:autoSpaceDE/>
        <w:autoSpaceDN/>
        <w:adjustRightInd/>
        <w:spacing w:after="0"/>
        <w:jc w:val="left"/>
        <w:textAlignment w:val="auto"/>
      </w:pPr>
    </w:p>
    <w:p w14:paraId="56F8DD6F" w14:textId="77777777" w:rsidR="00813C50" w:rsidRDefault="00813C50" w:rsidP="00813C50">
      <w:pPr>
        <w:widowControl/>
        <w:overflowPunct/>
        <w:autoSpaceDE/>
        <w:autoSpaceDN/>
        <w:adjustRightInd/>
        <w:spacing w:after="0"/>
        <w:jc w:val="left"/>
        <w:textAlignment w:val="auto"/>
      </w:pPr>
    </w:p>
    <w:p w14:paraId="5EF0534E" w14:textId="77777777" w:rsidR="00813C50" w:rsidRDefault="00813C50" w:rsidP="00813C50">
      <w:pPr>
        <w:widowControl/>
        <w:overflowPunct/>
        <w:autoSpaceDE/>
        <w:autoSpaceDN/>
        <w:adjustRightInd/>
        <w:spacing w:after="0"/>
        <w:jc w:val="left"/>
        <w:textAlignment w:val="auto"/>
      </w:pPr>
    </w:p>
    <w:p w14:paraId="015724A3" w14:textId="77777777" w:rsidR="00813C50" w:rsidRDefault="00813C50" w:rsidP="00813C50">
      <w:pPr>
        <w:widowControl/>
        <w:overflowPunct/>
        <w:autoSpaceDE/>
        <w:autoSpaceDN/>
        <w:adjustRightInd/>
        <w:spacing w:after="0"/>
        <w:jc w:val="left"/>
        <w:textAlignment w:val="auto"/>
      </w:pPr>
    </w:p>
    <w:p w14:paraId="48917898" w14:textId="56CB168B" w:rsidR="000857C8" w:rsidDel="00813C50" w:rsidRDefault="009C6132" w:rsidP="00813C50">
      <w:pPr>
        <w:spacing w:after="0" w:line="280" w:lineRule="atLeast"/>
        <w:jc w:val="center"/>
        <w:rPr>
          <w:del w:id="13" w:author="Gavin Thomas Koma" w:date="2023-03-08T07:22:00Z"/>
        </w:rPr>
      </w:pPr>
      <w:del w:id="14" w:author="Gavin Thomas Koma" w:date="2023-03-08T07:22:00Z">
        <w:r w:rsidDel="00813C50">
          <w:delText>u</w:delText>
        </w:r>
      </w:del>
    </w:p>
    <w:p w14:paraId="0FCC4D84" w14:textId="77777777" w:rsidR="000857C8" w:rsidDel="00813C50" w:rsidRDefault="000857C8" w:rsidP="000857C8">
      <w:pPr>
        <w:spacing w:after="0"/>
        <w:jc w:val="center"/>
        <w:rPr>
          <w:del w:id="15" w:author="Gavin Thomas Koma" w:date="2023-03-08T07:22:00Z"/>
        </w:rPr>
      </w:pPr>
    </w:p>
    <w:p w14:paraId="799558CD" w14:textId="53B0EFF1" w:rsidR="004B7DEF" w:rsidDel="00813C50" w:rsidRDefault="004B7DEF" w:rsidP="00813C50">
      <w:pPr>
        <w:widowControl/>
        <w:overflowPunct/>
        <w:autoSpaceDE/>
        <w:autoSpaceDN/>
        <w:adjustRightInd/>
        <w:spacing w:after="0"/>
        <w:jc w:val="left"/>
        <w:textAlignment w:val="auto"/>
        <w:rPr>
          <w:del w:id="16" w:author="Gavin Thomas Koma" w:date="2023-03-08T07:21:00Z"/>
          <w:b/>
          <w:color w:val="000000"/>
        </w:rPr>
      </w:pPr>
      <w:del w:id="17" w:author="Gavin Thomas Koma" w:date="2023-03-08T07:22:00Z">
        <w:r w:rsidDel="00813C50">
          <w:rPr>
            <w:b/>
            <w:color w:val="000000"/>
          </w:rPr>
          <w:br w:type="page"/>
        </w:r>
      </w:del>
    </w:p>
    <w:p w14:paraId="355503BF" w14:textId="77777777" w:rsidR="005A0B97" w:rsidRPr="000857C8" w:rsidRDefault="005A0B97" w:rsidP="00813C50">
      <w:pPr>
        <w:widowControl/>
        <w:overflowPunct/>
        <w:autoSpaceDE/>
        <w:autoSpaceDN/>
        <w:adjustRightInd/>
        <w:spacing w:after="0"/>
        <w:jc w:val="left"/>
        <w:textAlignment w:val="auto"/>
        <w:sectPr w:rsidR="005A0B97" w:rsidRPr="000857C8">
          <w:pgSz w:w="12240" w:h="15840"/>
          <w:pgMar w:top="1440" w:right="1440" w:bottom="1440" w:left="1440" w:header="720" w:footer="720" w:gutter="0"/>
          <w:cols w:space="720"/>
          <w:docGrid w:linePitch="360"/>
        </w:sectPr>
        <w:pPrChange w:id="18" w:author="Gavin Thomas Koma" w:date="2023-03-08T07:21:00Z">
          <w:pPr>
            <w:pStyle w:val="SDTOC"/>
            <w:spacing w:after="120"/>
          </w:pPr>
        </w:pPrChange>
      </w:pPr>
    </w:p>
    <w:p w14:paraId="2070C123" w14:textId="7582B17D" w:rsidR="00813C50" w:rsidRDefault="00201700" w:rsidP="00813C50">
      <w:pPr>
        <w:pStyle w:val="Heading1"/>
      </w:pPr>
      <w:bookmarkStart w:id="19" w:name="_Ref49480580"/>
      <w:del w:id="20" w:author="Gavin Thomas Koma" w:date="2023-03-08T07:21:00Z">
        <w:r w:rsidDel="00813C50">
          <w:lastRenderedPageBreak/>
          <w:delText>Task 1</w:delText>
        </w:r>
      </w:del>
      <w:ins w:id="21" w:author="Gavin Thomas Koma" w:date="2023-03-08T07:22:00Z">
        <w:r w:rsidR="00813C50">
          <w:t>Task 1</w:t>
        </w:r>
      </w:ins>
    </w:p>
    <w:p w14:paraId="0BC604DD" w14:textId="4D4D7CD2" w:rsidR="00813C50" w:rsidRDefault="00813C50" w:rsidP="00813C50">
      <w:pPr>
        <w:rPr>
          <w:szCs w:val="22"/>
        </w:rPr>
      </w:pPr>
      <w:r>
        <w:t>The goal of Task1 is to assess a two-dimensional dataset with feature vectors: [</w:t>
      </w:r>
      <w:r w:rsidRPr="00813C50">
        <w:rPr>
          <w:i/>
          <w:iCs/>
        </w:rPr>
        <w:t>x</w:t>
      </w:r>
      <w:r w:rsidRPr="00813C50">
        <w:rPr>
          <w:i/>
          <w:iCs/>
        </w:rPr>
        <w:softHyphen/>
      </w:r>
      <w:r w:rsidRPr="00813C50">
        <w:rPr>
          <w:i/>
          <w:iCs/>
        </w:rPr>
        <w:softHyphen/>
      </w:r>
      <w:r>
        <w:rPr>
          <w:vertAlign w:val="subscript"/>
        </w:rPr>
        <w:t>1</w:t>
      </w:r>
      <w:r>
        <w:t xml:space="preserve">, </w:t>
      </w:r>
      <w:r w:rsidRPr="00813C50">
        <w:rPr>
          <w:i/>
          <w:iCs/>
          <w:sz w:val="24"/>
          <w:szCs w:val="24"/>
        </w:rPr>
        <w:t>x</w:t>
      </w:r>
      <w:r>
        <w:rPr>
          <w:szCs w:val="22"/>
          <w:vertAlign w:val="subscript"/>
        </w:rPr>
        <w:t>2</w:t>
      </w:r>
      <w:r>
        <w:rPr>
          <w:szCs w:val="22"/>
        </w:rPr>
        <w:t>]; and then spend time to quantize each element of each vector to a set of 128 discrete values. We are given the equation do this already and is as such:</w:t>
      </w:r>
    </w:p>
    <w:p w14:paraId="30BA5D9B" w14:textId="3C8D374E" w:rsidR="00813C50" w:rsidRPr="00813C50" w:rsidRDefault="00813C50" w:rsidP="00813C50">
      <w:pPr>
        <w:rPr>
          <w:rFonts w:ascii="Times" w:hAnsi="Times"/>
          <w:szCs w:val="22"/>
        </w:rPr>
      </w:pPr>
      <m:oMathPara>
        <m:oMath>
          <m:r>
            <w:rPr>
              <w:rFonts w:ascii="Cambria Math" w:hAnsi="Cambria Math"/>
              <w:szCs w:val="22"/>
            </w:rPr>
            <m:t>y=round(</m:t>
          </m:r>
          <m:d>
            <m:dPr>
              <m:ctrlPr>
                <w:ins w:id="22" w:author="Gavin Thomas Koma" w:date="2023-03-08T07:30:00Z">
                  <w:rPr>
                    <w:rFonts w:ascii="Cambria Math" w:hAnsi="Cambria Math"/>
                    <w:i/>
                    <w:szCs w:val="22"/>
                  </w:rPr>
                </w:ins>
              </m:ctrlPr>
            </m:dPr>
            <m:e>
              <m:f>
                <m:fPr>
                  <m:ctrlPr>
                    <w:ins w:id="23" w:author="Gavin Thomas Koma" w:date="2023-03-08T07:29:00Z">
                      <w:rPr>
                        <w:rFonts w:ascii="Cambria Math" w:hAnsi="Cambria Math"/>
                        <w:i/>
                        <w:szCs w:val="22"/>
                      </w:rPr>
                    </w:ins>
                  </m:ctrlPr>
                </m:fPr>
                <m:num>
                  <m:r>
                    <w:rPr>
                      <w:rFonts w:ascii="Cambria Math" w:hAnsi="Cambria Math"/>
                      <w:szCs w:val="22"/>
                    </w:rPr>
                    <m:t>x</m:t>
                  </m:r>
                </m:num>
                <m:den>
                  <m:sSub>
                    <m:sSubPr>
                      <m:ctrlPr>
                        <w:ins w:id="24" w:author="Unknown" w:date="2023-03-08T07:29:00Z">
                          <w:rPr>
                            <w:rFonts w:ascii="Cambria Math" w:hAnsi="Cambria Math"/>
                            <w:i/>
                            <w:szCs w:val="22"/>
                          </w:rPr>
                        </w:ins>
                      </m:ctrlPr>
                    </m:sSubPr>
                    <m:e>
                      <m:r>
                        <w:rPr>
                          <w:rFonts w:ascii="Cambria Math" w:hAnsi="Cambria Math"/>
                          <w:szCs w:val="22"/>
                        </w:rPr>
                        <m:t>x</m:t>
                      </m:r>
                    </m:e>
                    <m:sub>
                      <m:r>
                        <w:rPr>
                          <w:rFonts w:ascii="Cambria Math" w:hAnsi="Cambria Math"/>
                          <w:szCs w:val="22"/>
                        </w:rPr>
                        <m:t>max</m:t>
                      </m:r>
                    </m:sub>
                  </m:sSub>
                  <m:r>
                    <w:rPr>
                      <w:rFonts w:ascii="Cambria Math" w:hAnsi="Cambria Math"/>
                      <w:szCs w:val="22"/>
                    </w:rPr>
                    <m:t>-</m:t>
                  </m:r>
                  <m:sSub>
                    <m:sSubPr>
                      <m:ctrlPr>
                        <w:ins w:id="25" w:author="Unknown" w:date="2023-03-08T07:29:00Z">
                          <w:rPr>
                            <w:rFonts w:ascii="Cambria Math" w:hAnsi="Cambria Math"/>
                            <w:i/>
                            <w:szCs w:val="22"/>
                          </w:rPr>
                        </w:ins>
                      </m:ctrlPr>
                    </m:sSubPr>
                    <m:e>
                      <m:r>
                        <w:rPr>
                          <w:rFonts w:ascii="Cambria Math" w:hAnsi="Cambria Math"/>
                          <w:szCs w:val="22"/>
                        </w:rPr>
                        <m:t>x</m:t>
                      </m:r>
                    </m:e>
                    <m:sub>
                      <m:r>
                        <w:rPr>
                          <w:rFonts w:ascii="Cambria Math" w:hAnsi="Cambria Math"/>
                          <w:szCs w:val="22"/>
                        </w:rPr>
                        <m:t>min</m:t>
                      </m:r>
                    </m:sub>
                  </m:sSub>
                </m:den>
              </m:f>
            </m:e>
          </m:d>
          <m:r>
            <w:rPr>
              <w:rFonts w:ascii="Cambria Math" w:hAnsi="Cambria Math"/>
              <w:szCs w:val="22"/>
            </w:rPr>
            <m:t>*128)</m:t>
          </m:r>
        </m:oMath>
      </m:oMathPara>
    </w:p>
    <w:p w14:paraId="108F8494" w14:textId="63F9EAE0" w:rsidR="00813C50" w:rsidRPr="00813C50" w:rsidRDefault="00813C50" w:rsidP="00813C50">
      <w:pPr>
        <w:rPr>
          <w:ins w:id="26" w:author="Gavin Thomas Koma" w:date="2023-03-08T07:22:00Z"/>
          <w:rFonts w:ascii="Times" w:hAnsi="Times"/>
          <w:szCs w:val="22"/>
        </w:rPr>
      </w:pPr>
      <w:r>
        <w:rPr>
          <w:rFonts w:ascii="Times" w:hAnsi="Times"/>
          <w:szCs w:val="22"/>
        </w:rPr>
        <w:t xml:space="preserve">In order to do so, I first began </w:t>
      </w:r>
      <w:proofErr w:type="gramStart"/>
      <w:r>
        <w:rPr>
          <w:rFonts w:ascii="Times" w:hAnsi="Times"/>
          <w:szCs w:val="22"/>
        </w:rPr>
        <w:t>by:::</w:t>
      </w:r>
      <w:proofErr w:type="gramEnd"/>
      <w:r>
        <w:rPr>
          <w:rFonts w:ascii="Times" w:hAnsi="Times"/>
          <w:szCs w:val="22"/>
        </w:rPr>
        <w:t xml:space="preserve"> ??????? idk </w:t>
      </w:r>
      <w:proofErr w:type="spellStart"/>
      <w:r>
        <w:rPr>
          <w:rFonts w:ascii="Times" w:hAnsi="Times"/>
          <w:szCs w:val="22"/>
        </w:rPr>
        <w:t>bc</w:t>
      </w:r>
      <w:proofErr w:type="spellEnd"/>
      <w:r>
        <w:rPr>
          <w:rFonts w:ascii="Times" w:hAnsi="Times"/>
          <w:szCs w:val="22"/>
        </w:rPr>
        <w:t xml:space="preserve"> I haven’t done this yet lol</w:t>
      </w:r>
    </w:p>
    <w:p w14:paraId="5EA03FC0" w14:textId="62BB96DE" w:rsidR="00813C50" w:rsidRDefault="00813C50" w:rsidP="00813C50">
      <w:pPr>
        <w:pStyle w:val="Heading1"/>
      </w:pPr>
      <w:ins w:id="27" w:author="Gavin Thomas Koma" w:date="2023-03-08T07:22:00Z">
        <w:r>
          <w:t>Task 2</w:t>
        </w:r>
      </w:ins>
    </w:p>
    <w:p w14:paraId="5197A52E" w14:textId="34842BAD" w:rsidR="00813C50" w:rsidRDefault="00813C50" w:rsidP="00813C50">
      <w:r>
        <w:t xml:space="preserve">Task </w:t>
      </w:r>
      <w:r w:rsidR="000B545C">
        <w:t xml:space="preserve">2 involves assessing two systems (a baseline system and a new system) which assess performance of a dataset of 1,000 files. We are initially told that the baseline system gives us an error rate of 20.0% and the new system delivers and error rate of 19.0%. Our first goal is to determine if the new system, which delivers an error rate of 19.0%, is statistically significant at a confidence level of 80%. </w:t>
      </w:r>
    </w:p>
    <w:p w14:paraId="4D8C6B28" w14:textId="756F876F" w:rsidR="000B545C" w:rsidRDefault="000B545C" w:rsidP="00813C50">
      <w:r>
        <w:t>We can do this by</w:t>
      </w:r>
      <w:r w:rsidR="008E6028">
        <w:t xml:space="preserve"> assuming that P1 and P2 are 20.0% and 19.0%, respectively. It is also important to note that the value of N will be the same: 1,000 total datafiles. From here, we can utilize the Z-score formula which is as follows:</w:t>
      </w:r>
    </w:p>
    <w:p w14:paraId="52AB9B65" w14:textId="2E3B2951" w:rsidR="008E6028" w:rsidRPr="008E6028" w:rsidRDefault="008E6028" w:rsidP="00813C50">
      <m:oMathPara>
        <m:oMath>
          <m:r>
            <w:rPr>
              <w:rFonts w:ascii="Cambria Math" w:hAnsi="Cambria Math"/>
            </w:rPr>
            <m:t xml:space="preserve">Z= </m:t>
          </m:r>
          <m:f>
            <m:fPr>
              <m:ctrlPr>
                <w:ins w:id="28" w:author="Unknown" w:date="2023-03-08T18:23:00Z">
                  <w:rPr>
                    <w:rFonts w:ascii="Cambria Math" w:hAnsi="Cambria Math"/>
                    <w:i/>
                  </w:rPr>
                </w:ins>
              </m:ctrlPr>
            </m:fPr>
            <m:num>
              <m:r>
                <w:rPr>
                  <w:rFonts w:ascii="Cambria Math" w:hAnsi="Cambria Math"/>
                </w:rPr>
                <m:t>(</m:t>
              </m:r>
              <m:sSub>
                <m:sSubPr>
                  <m:ctrlPr>
                    <w:ins w:id="29"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ins w:id="30"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m:t>
              </m:r>
            </m:num>
            <m:den>
              <m:r>
                <w:rPr>
                  <w:rFonts w:ascii="Cambria Math" w:hAnsi="Cambria Math"/>
                </w:rPr>
                <m:t>√(</m:t>
              </m:r>
              <m:f>
                <m:fPr>
                  <m:ctrlPr>
                    <w:ins w:id="31" w:author="Unknown" w:date="2023-03-08T18:23:00Z">
                      <w:rPr>
                        <w:rFonts w:ascii="Cambria Math" w:hAnsi="Cambria Math"/>
                        <w:i/>
                      </w:rPr>
                    </w:ins>
                  </m:ctrlPr>
                </m:fPr>
                <m:num>
                  <m:sSub>
                    <m:sSubPr>
                      <m:ctrlPr>
                        <w:ins w:id="32"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(1-</m:t>
                  </m:r>
                  <m:sSub>
                    <m:sSubPr>
                      <m:ctrlPr>
                        <w:ins w:id="33" w:author="Unknown" w:date="2023-03-08T07:29:00Z">
                          <w:rPr>
                            <w:rFonts w:ascii="Cambria Math" w:hAnsi="Cambria Math"/>
                            <w:i/>
                          </w:rPr>
                        </w:ins>
                      </m:ctrlPr>
                    </m:sSubPr>
                    <m:e>
                      <m:r>
                        <w:rPr>
                          <w:rFonts w:ascii="Cambria Math" w:hAnsi="Cambria Math"/>
                        </w:rPr>
                        <m:t>p</m:t>
                      </m:r>
                    </m:e>
                    <m:sub>
                      <m:r>
                        <w:rPr>
                          <w:rFonts w:ascii="Cambria Math" w:hAnsi="Cambria Math"/>
                        </w:rPr>
                        <m:t>1</m:t>
                      </m:r>
                    </m:sub>
                  </m:sSub>
                  <m:r>
                    <w:rPr>
                      <w:rFonts w:ascii="Cambria Math" w:hAnsi="Cambria Math"/>
                    </w:rPr>
                    <m:t>)</m:t>
                  </m:r>
                </m:num>
                <m:den>
                  <m:sSub>
                    <m:sSubPr>
                      <m:ctrlPr>
                        <w:ins w:id="34" w:author="Unknown" w:date="2023-03-08T07:29:00Z">
                          <w:rPr>
                            <w:rFonts w:ascii="Cambria Math" w:hAnsi="Cambria Math"/>
                            <w:i/>
                          </w:rPr>
                        </w:ins>
                      </m:ctrlPr>
                    </m:sSubPr>
                    <m:e>
                      <m:r>
                        <w:rPr>
                          <w:rFonts w:ascii="Cambria Math" w:hAnsi="Cambria Math"/>
                        </w:rPr>
                        <m:t>N</m:t>
                      </m:r>
                    </m:e>
                    <m:sub>
                      <m:r>
                        <w:rPr>
                          <w:rFonts w:ascii="Cambria Math" w:hAnsi="Cambria Math"/>
                        </w:rPr>
                        <m:t>1</m:t>
                      </m:r>
                    </m:sub>
                  </m:sSub>
                </m:den>
              </m:f>
              <m:r>
                <w:rPr>
                  <w:rFonts w:ascii="Cambria Math" w:hAnsi="Cambria Math"/>
                </w:rPr>
                <m:t xml:space="preserve"> + </m:t>
              </m:r>
              <m:f>
                <m:fPr>
                  <m:ctrlPr>
                    <w:ins w:id="35" w:author="Unknown" w:date="2023-03-08T18:23:00Z">
                      <w:rPr>
                        <w:rFonts w:ascii="Cambria Math" w:hAnsi="Cambria Math"/>
                        <w:i/>
                      </w:rPr>
                    </w:ins>
                  </m:ctrlPr>
                </m:fPr>
                <m:num>
                  <m:sSub>
                    <m:sSubPr>
                      <m:ctrlPr>
                        <w:ins w:id="36"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(1-</m:t>
                  </m:r>
                  <m:sSub>
                    <m:sSubPr>
                      <m:ctrlPr>
                        <w:ins w:id="37" w:author="Unknown" w:date="2023-03-08T07:29:00Z">
                          <w:rPr>
                            <w:rFonts w:ascii="Cambria Math" w:hAnsi="Cambria Math"/>
                            <w:i/>
                          </w:rPr>
                        </w:ins>
                      </m:ctrlPr>
                    </m:sSubPr>
                    <m:e>
                      <m:r>
                        <w:rPr>
                          <w:rFonts w:ascii="Cambria Math" w:hAnsi="Cambria Math"/>
                        </w:rPr>
                        <m:t>p</m:t>
                      </m:r>
                    </m:e>
                    <m:sub>
                      <m:r>
                        <w:rPr>
                          <w:rFonts w:ascii="Cambria Math" w:hAnsi="Cambria Math"/>
                        </w:rPr>
                        <m:t>2</m:t>
                      </m:r>
                    </m:sub>
                  </m:sSub>
                  <m:r>
                    <w:rPr>
                      <w:rFonts w:ascii="Cambria Math" w:hAnsi="Cambria Math"/>
                    </w:rPr>
                    <m:t>)</m:t>
                  </m:r>
                </m:num>
                <m:den>
                  <m:sSub>
                    <m:sSubPr>
                      <m:ctrlPr>
                        <w:ins w:id="38" w:author="Unknown" w:date="2023-03-08T07:29:00Z">
                          <w:rPr>
                            <w:rFonts w:ascii="Cambria Math" w:hAnsi="Cambria Math"/>
                            <w:i/>
                          </w:rPr>
                        </w:ins>
                      </m:ctrlPr>
                    </m:sSubPr>
                    <m:e>
                      <m:r>
                        <w:rPr>
                          <w:rFonts w:ascii="Cambria Math" w:hAnsi="Cambria Math"/>
                        </w:rPr>
                        <m:t>N</m:t>
                      </m:r>
                    </m:e>
                    <m:sub>
                      <m:r>
                        <w:rPr>
                          <w:rFonts w:ascii="Cambria Math" w:hAnsi="Cambria Math"/>
                        </w:rPr>
                        <m:t>2</m:t>
                      </m:r>
                    </m:sub>
                  </m:sSub>
                </m:den>
              </m:f>
              <m:r>
                <w:rPr>
                  <w:rFonts w:ascii="Cambria Math" w:hAnsi="Cambria Math"/>
                </w:rPr>
                <m:t>)</m:t>
              </m:r>
            </m:den>
          </m:f>
        </m:oMath>
      </m:oMathPara>
    </w:p>
    <w:p w14:paraId="2EACD527" w14:textId="249EBA94" w:rsidR="008E6028" w:rsidRDefault="008E6028" w:rsidP="00813C50"/>
    <w:p w14:paraId="059CCD27" w14:textId="482B0002" w:rsidR="008E6028" w:rsidRPr="008E6028" w:rsidRDefault="008E6028" w:rsidP="008E6028">
      <m:oMathPara>
        <m:oMath>
          <m:r>
            <w:rPr>
              <w:rFonts w:ascii="Cambria Math" w:hAnsi="Cambria Math"/>
            </w:rPr>
            <m:t xml:space="preserve">Z= </m:t>
          </m:r>
          <m:f>
            <m:fPr>
              <m:ctrlPr>
                <w:ins w:id="39" w:author="Unknown" w:date="2023-03-08T18:23:00Z">
                  <w:rPr>
                    <w:rFonts w:ascii="Cambria Math" w:hAnsi="Cambria Math"/>
                    <w:i/>
                  </w:rPr>
                </w:ins>
              </m:ctrlPr>
            </m:fPr>
            <m:num>
              <m:r>
                <w:rPr>
                  <w:rFonts w:ascii="Cambria Math" w:hAnsi="Cambria Math"/>
                </w:rPr>
                <m:t>(</m:t>
              </m:r>
              <m:r>
                <w:rPr>
                  <w:rFonts w:ascii="Cambria Math" w:hAnsi="Cambria Math"/>
                </w:rPr>
                <m:t>0.20</m:t>
              </m:r>
              <m:r>
                <w:rPr>
                  <w:rFonts w:ascii="Cambria Math" w:hAnsi="Cambria Math"/>
                </w:rPr>
                <m:t xml:space="preserve"> - </m:t>
              </m:r>
              <m:r>
                <w:rPr>
                  <w:rFonts w:ascii="Cambria Math" w:hAnsi="Cambria Math"/>
                </w:rPr>
                <m:t>0.19</m:t>
              </m:r>
              <m:r>
                <w:rPr>
                  <w:rFonts w:ascii="Cambria Math" w:hAnsi="Cambria Math"/>
                </w:rPr>
                <m:t>)</m:t>
              </m:r>
            </m:num>
            <m:den>
              <m:r>
                <w:rPr>
                  <w:rFonts w:ascii="Cambria Math" w:hAnsi="Cambria Math"/>
                </w:rPr>
                <m:t>√(</m:t>
              </m:r>
              <m:f>
                <m:fPr>
                  <m:ctrlPr>
                    <w:ins w:id="40" w:author="Unknown" w:date="2023-03-08T18:23:00Z">
                      <w:rPr>
                        <w:rFonts w:ascii="Cambria Math" w:hAnsi="Cambria Math"/>
                        <w:i/>
                      </w:rPr>
                    </w:ins>
                  </m:ctrlPr>
                </m:fPr>
                <m:num>
                  <m:r>
                    <w:rPr>
                      <w:rFonts w:ascii="Cambria Math" w:hAnsi="Cambria Math"/>
                    </w:rPr>
                    <m:t xml:space="preserve">0.20 </m:t>
                  </m:r>
                  <m:r>
                    <w:rPr>
                      <w:rFonts w:ascii="Cambria Math" w:hAnsi="Cambria Math"/>
                    </w:rPr>
                    <m:t>(1-</m:t>
                  </m:r>
                  <m:r>
                    <w:rPr>
                      <w:rFonts w:ascii="Cambria Math" w:hAnsi="Cambria Math"/>
                    </w:rPr>
                    <m:t>0.20</m:t>
                  </m:r>
                  <m:r>
                    <w:rPr>
                      <w:rFonts w:ascii="Cambria Math" w:hAnsi="Cambria Math"/>
                    </w:rPr>
                    <m:t>)</m:t>
                  </m:r>
                </m:num>
                <m:den>
                  <m:r>
                    <w:rPr>
                      <w:rFonts w:ascii="Cambria Math" w:hAnsi="Cambria Math"/>
                    </w:rPr>
                    <m:t>1000</m:t>
                  </m:r>
                </m:den>
              </m:f>
              <m:r>
                <w:rPr>
                  <w:rFonts w:ascii="Cambria Math" w:hAnsi="Cambria Math"/>
                </w:rPr>
                <m:t xml:space="preserve"> + </m:t>
              </m:r>
              <m:f>
                <m:fPr>
                  <m:ctrlPr>
                    <w:ins w:id="41" w:author="Unknown" w:date="2023-03-08T18:23:00Z">
                      <w:rPr>
                        <w:rFonts w:ascii="Cambria Math" w:hAnsi="Cambria Math"/>
                        <w:i/>
                      </w:rPr>
                    </w:ins>
                  </m:ctrlPr>
                </m:fPr>
                <m:num>
                  <m:r>
                    <w:rPr>
                      <w:rFonts w:ascii="Cambria Math" w:hAnsi="Cambria Math"/>
                    </w:rPr>
                    <m:t>0.19</m:t>
                  </m:r>
                  <m:r>
                    <w:rPr>
                      <w:rFonts w:ascii="Cambria Math" w:hAnsi="Cambria Math"/>
                    </w:rPr>
                    <m:t>(1-</m:t>
                  </m:r>
                  <m:r>
                    <w:rPr>
                      <w:rFonts w:ascii="Cambria Math" w:hAnsi="Cambria Math"/>
                    </w:rPr>
                    <m:t>0.19</m:t>
                  </m:r>
                  <m:r>
                    <w:rPr>
                      <w:rFonts w:ascii="Cambria Math" w:hAnsi="Cambria Math"/>
                    </w:rPr>
                    <m:t>)</m:t>
                  </m:r>
                </m:num>
                <m:den>
                  <m:r>
                    <w:rPr>
                      <w:rFonts w:ascii="Cambria Math" w:hAnsi="Cambria Math"/>
                    </w:rPr>
                    <m:t>1000</m:t>
                  </m:r>
                </m:den>
              </m:f>
              <m:r>
                <w:rPr>
                  <w:rFonts w:ascii="Cambria Math" w:hAnsi="Cambria Math"/>
                </w:rPr>
                <m:t>)</m:t>
              </m:r>
            </m:den>
          </m:f>
        </m:oMath>
      </m:oMathPara>
    </w:p>
    <w:p w14:paraId="34AC2BBD" w14:textId="6DD54BD3" w:rsidR="008E6028" w:rsidRDefault="008E6028" w:rsidP="008E6028"/>
    <w:p w14:paraId="16EE20B4" w14:textId="0804BDAA" w:rsidR="008E6028" w:rsidRPr="008E6028" w:rsidRDefault="008E6028" w:rsidP="008E6028">
      <m:oMathPara>
        <m:oMath>
          <m:r>
            <w:rPr>
              <w:rFonts w:ascii="Cambria Math" w:hAnsi="Cambria Math"/>
            </w:rPr>
            <m:t xml:space="preserve">Z= </m:t>
          </m:r>
          <m:r>
            <w:rPr>
              <w:rFonts w:ascii="Cambria Math" w:hAnsi="Cambria Math"/>
            </w:rPr>
            <m:t>0.56442</m:t>
          </m:r>
        </m:oMath>
      </m:oMathPara>
    </w:p>
    <w:p w14:paraId="77887286" w14:textId="19F1A02E" w:rsidR="008E6028" w:rsidRPr="00813C50" w:rsidRDefault="00850B66" w:rsidP="008E6028">
      <w:pPr>
        <w:rPr>
          <w:ins w:id="42" w:author="Gavin Thomas Koma" w:date="2023-03-08T07:22:00Z"/>
        </w:rPr>
      </w:pPr>
      <w:r>
        <w:t xml:space="preserve">We are also provided with an Excel sheet that is capable of calculating our Z-score given a value for P1 and P2. We are able to see that the calculated computed Z score from this Excel sheet is the same as the Z score calculated from the above equation. Attached below is a screenshot of the Z-score. </w:t>
      </w:r>
    </w:p>
    <w:p w14:paraId="78687988" w14:textId="5DB10B93" w:rsidR="008E6028" w:rsidRDefault="00850B66" w:rsidP="00850B66">
      <w:pPr>
        <w:jc w:val="center"/>
      </w:pPr>
      <w:r>
        <w:rPr>
          <w:noProof/>
        </w:rPr>
        <w:drawing>
          <wp:inline distT="0" distB="0" distL="0" distR="0" wp14:anchorId="42FFA767" wp14:editId="30325B60">
            <wp:extent cx="4128977" cy="9950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4182658" cy="1007983"/>
                    </a:xfrm>
                    <a:prstGeom prst="rect">
                      <a:avLst/>
                    </a:prstGeom>
                  </pic:spPr>
                </pic:pic>
              </a:graphicData>
            </a:graphic>
          </wp:inline>
        </w:drawing>
      </w:r>
    </w:p>
    <w:p w14:paraId="6778C238" w14:textId="65735712" w:rsidR="00850B66" w:rsidRDefault="00850B66" w:rsidP="00850B66">
      <w:r>
        <w:t>As discussed in class, we know that any positive scores that are in the z-table will correspond to some value which is less than the mean while the negative scores in the z-table will correspond to any values that are less than the mean. Recall that our calculated z-score is 0.5644 and we can utilize the following formula:</w:t>
      </w:r>
    </w:p>
    <w:p w14:paraId="14E02DFA" w14:textId="6007AB9D" w:rsidR="00850B66" w:rsidRPr="00850B66" w:rsidRDefault="00850B66" w:rsidP="00850B66">
      <m:oMathPara>
        <m:oMath>
          <m:r>
            <w:rPr>
              <w:rFonts w:ascii="Cambria Math" w:hAnsi="Cambria Math"/>
            </w:rPr>
            <w:lastRenderedPageBreak/>
            <m:t>area=</m:t>
          </m:r>
          <m:f>
            <m:fPr>
              <m:ctrlPr>
                <w:ins w:id="43" w:author="Unknown" w:date="2023-03-08T18:23:00Z">
                  <w:rPr>
                    <w:rFonts w:ascii="Cambria Math" w:hAnsi="Cambria Math"/>
                    <w:i/>
                  </w:rPr>
                </w:ins>
              </m:ctrlPr>
            </m:fPr>
            <m:num>
              <m:r>
                <w:rPr>
                  <w:rFonts w:ascii="Cambria Math" w:hAnsi="Cambria Math"/>
                </w:rPr>
                <m:t>(1-c)</m:t>
              </m:r>
            </m:num>
            <m:den>
              <m:r>
                <w:rPr>
                  <w:rFonts w:ascii="Cambria Math" w:hAnsi="Cambria Math"/>
                </w:rPr>
                <m:t>2</m:t>
              </m:r>
            </m:den>
          </m:f>
        </m:oMath>
      </m:oMathPara>
    </w:p>
    <w:p w14:paraId="214F8A11" w14:textId="62B64D74" w:rsidR="00850B66" w:rsidRDefault="00850B66" w:rsidP="00850B66"/>
    <w:p w14:paraId="06C654FA" w14:textId="2D50E0BE" w:rsidR="00850B66" w:rsidRPr="00835AF7" w:rsidRDefault="00850B66" w:rsidP="00850B66">
      <m:oMathPara>
        <m:oMath>
          <m:r>
            <w:rPr>
              <w:rFonts w:ascii="Cambria Math" w:hAnsi="Cambria Math"/>
            </w:rPr>
            <m:t xml:space="preserve">area= </m:t>
          </m:r>
          <m:f>
            <m:fPr>
              <m:ctrlPr>
                <w:ins w:id="44" w:author="Unknown" w:date="2023-03-08T18:23:00Z">
                  <w:rPr>
                    <w:rFonts w:ascii="Cambria Math" w:hAnsi="Cambria Math"/>
                    <w:i/>
                  </w:rPr>
                </w:ins>
              </m:ctrlPr>
            </m:fPr>
            <m:num>
              <m:r>
                <w:rPr>
                  <w:rFonts w:ascii="Cambria Math" w:hAnsi="Cambria Math"/>
                </w:rPr>
                <m:t>(1-</m:t>
              </m:r>
              <m:r>
                <w:rPr>
                  <w:rFonts w:ascii="Cambria Math" w:hAnsi="Cambria Math"/>
                </w:rPr>
                <m:t>0.80)</m:t>
              </m:r>
            </m:num>
            <m:den>
              <m:r>
                <w:rPr>
                  <w:rFonts w:ascii="Cambria Math" w:hAnsi="Cambria Math"/>
                </w:rPr>
                <m:t>2</m:t>
              </m:r>
            </m:den>
          </m:f>
          <m:r>
            <w:rPr>
              <w:rFonts w:ascii="Cambria Math" w:hAnsi="Cambria Math"/>
            </w:rPr>
            <m:t>=0.1</m:t>
          </m:r>
        </m:oMath>
      </m:oMathPara>
    </w:p>
    <w:p w14:paraId="12CAAF32" w14:textId="18416576" w:rsidR="00835AF7" w:rsidRDefault="00835AF7" w:rsidP="00850B66"/>
    <w:p w14:paraId="1FDE1CB6" w14:textId="197542FB" w:rsidR="00835AF7" w:rsidRPr="00835AF7" w:rsidRDefault="00835AF7" w:rsidP="00850B66">
      <w:r>
        <w:t>This calculation allows us to find the z-score according to a corresponding area. In this case, the z-score for area (0.1) is less than the computed z-score found above (0.5644). In this case, we know that the z-score which has been calculated by the first formula is larger than the value that is calculated by the second formula. As a byproduct, we are able to say that the new system error rate of P2 is notably smaller than that of P1 but is still not statistically significant as it is larger than 0.05.</w:t>
      </w:r>
    </w:p>
    <w:p w14:paraId="711F0A11" w14:textId="77777777" w:rsidR="00835AF7" w:rsidRDefault="00835AF7" w:rsidP="00850B66"/>
    <w:p w14:paraId="71A70676" w14:textId="77777777" w:rsidR="00850B66" w:rsidRPr="00813C50" w:rsidRDefault="00850B66" w:rsidP="00813C50">
      <w:pPr>
        <w:rPr>
          <w:ins w:id="45" w:author="Gavin Thomas Koma" w:date="2023-03-08T07:22:00Z"/>
        </w:rPr>
      </w:pPr>
    </w:p>
    <w:p w14:paraId="68067861" w14:textId="7946B18D" w:rsidR="00813C50" w:rsidRPr="00813C50" w:rsidRDefault="00813C50" w:rsidP="00813C50">
      <w:pPr>
        <w:pStyle w:val="Heading1"/>
        <w:rPr>
          <w:ins w:id="46" w:author="Gavin Thomas Koma" w:date="2023-03-08T07:21:00Z"/>
        </w:rPr>
      </w:pPr>
      <w:ins w:id="47" w:author="Gavin Thomas Koma" w:date="2023-03-08T07:22:00Z">
        <w:r>
          <w:t>Conclusion</w:t>
        </w:r>
      </w:ins>
    </w:p>
    <w:p w14:paraId="764C70E7" w14:textId="6174A11A" w:rsidR="00201700" w:rsidDel="00813C50" w:rsidRDefault="00201700" w:rsidP="00813C50">
      <w:pPr>
        <w:pStyle w:val="Heading1"/>
        <w:pageBreakBefore/>
        <w:rPr>
          <w:del w:id="48" w:author="Gavin Thomas Koma" w:date="2023-03-08T07:21:00Z"/>
        </w:rPr>
        <w:pPrChange w:id="49" w:author="Gavin Thomas Koma" w:date="2023-03-08T07:21:00Z">
          <w:pPr/>
        </w:pPrChange>
      </w:pPr>
      <w:del w:id="50" w:author="Gavin Thomas Koma" w:date="2023-03-08T07:21:00Z">
        <w:r w:rsidDel="00813C50">
          <w:delText xml:space="preserve">As with any python project, one must first import any necessary libraries. For this task, I imported numpy, pandas, matplotlib, as well as random. To do so, the following snippet was included at the start of my script: </w:delText>
        </w:r>
      </w:del>
    </w:p>
    <w:p w14:paraId="697DDB5C" w14:textId="08DF1AE4" w:rsidR="00201700" w:rsidDel="00813C50" w:rsidRDefault="00201700" w:rsidP="00813C50">
      <w:pPr>
        <w:pStyle w:val="Heading1"/>
        <w:rPr>
          <w:del w:id="51" w:author="Gavin Thomas Koma" w:date="2023-03-08T07:21:00Z"/>
        </w:rPr>
        <w:pPrChange w:id="52" w:author="Gavin Thomas Koma" w:date="2023-03-08T07:21:00Z">
          <w:pPr>
            <w:jc w:val="center"/>
          </w:pPr>
        </w:pPrChange>
      </w:pPr>
      <w:del w:id="53" w:author="Gavin Thomas Koma" w:date="2023-03-08T07:21:00Z">
        <w:r w:rsidDel="00813C50">
          <w:rPr>
            <w:noProof/>
          </w:rPr>
          <w:drawing>
            <wp:inline distT="0" distB="0" distL="0" distR="0" wp14:anchorId="4A204C4D" wp14:editId="137FD3BC">
              <wp:extent cx="4884222" cy="82979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4953759" cy="841607"/>
                      </a:xfrm>
                      <a:prstGeom prst="rect">
                        <a:avLst/>
                      </a:prstGeom>
                    </pic:spPr>
                  </pic:pic>
                </a:graphicData>
              </a:graphic>
            </wp:inline>
          </w:drawing>
        </w:r>
      </w:del>
    </w:p>
    <w:p w14:paraId="3F3FC41B" w14:textId="600C1F4D" w:rsidR="00201700" w:rsidDel="00813C50" w:rsidRDefault="00201700" w:rsidP="00813C50">
      <w:pPr>
        <w:pStyle w:val="Heading1"/>
        <w:rPr>
          <w:del w:id="54" w:author="Gavin Thomas Koma" w:date="2023-03-08T07:21:00Z"/>
        </w:rPr>
        <w:pPrChange w:id="55" w:author="Gavin Thomas Koma" w:date="2023-03-08T07:21:00Z">
          <w:pPr/>
        </w:pPrChange>
      </w:pPr>
      <w:del w:id="56" w:author="Gavin Thomas Koma" w:date="2023-03-08T07:21:00Z">
        <w:r w:rsidDel="00813C50">
          <w:delText>At this point, we can start diving into the real work of this homework assignment. The first goal is to generate a set of 11 independent data points with a variance of 1 (from a Gaussian distribution). To do so, I listed all initial variables and created a dictionary that will allow me to format data for use. This dataset has 11 varying means, but all have the same size.</w:delText>
        </w:r>
        <w:r w:rsidR="00A55B03" w:rsidDel="00813C50">
          <w:delText xml:space="preserve"> The means to be used are 0.90, 0.92, 0.94, 0.96, 0.98, 1.00, 1.02, 1.04, 1.06, 1.08, and 1.10. These means are generated using numpy.arange and are saved in the variable deltrange. </w:delText>
        </w:r>
      </w:del>
    </w:p>
    <w:p w14:paraId="7E40AD40" w14:textId="7478C303" w:rsidR="00201700" w:rsidDel="00813C50" w:rsidRDefault="00201700" w:rsidP="00813C50">
      <w:pPr>
        <w:pStyle w:val="Heading1"/>
        <w:rPr>
          <w:del w:id="57" w:author="Gavin Thomas Koma" w:date="2023-03-08T07:21:00Z"/>
        </w:rPr>
        <w:pPrChange w:id="58" w:author="Gavin Thomas Koma" w:date="2023-03-08T07:21:00Z">
          <w:pPr>
            <w:jc w:val="center"/>
          </w:pPr>
        </w:pPrChange>
      </w:pPr>
      <w:del w:id="59" w:author="Gavin Thomas Koma" w:date="2023-03-08T07:21:00Z">
        <w:r w:rsidDel="00813C50">
          <w:rPr>
            <w:noProof/>
          </w:rPr>
          <w:drawing>
            <wp:inline distT="0" distB="0" distL="0" distR="0" wp14:anchorId="6EE83B17" wp14:editId="458F832E">
              <wp:extent cx="4791694" cy="1395530"/>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4828174" cy="1406154"/>
                      </a:xfrm>
                      <a:prstGeom prst="rect">
                        <a:avLst/>
                      </a:prstGeom>
                    </pic:spPr>
                  </pic:pic>
                </a:graphicData>
              </a:graphic>
            </wp:inline>
          </w:drawing>
        </w:r>
      </w:del>
    </w:p>
    <w:p w14:paraId="031AECCD" w14:textId="041E0EAB" w:rsidR="00201700" w:rsidDel="00813C50" w:rsidRDefault="00A55B03" w:rsidP="00813C50">
      <w:pPr>
        <w:pStyle w:val="Heading1"/>
        <w:rPr>
          <w:del w:id="60" w:author="Gavin Thomas Koma" w:date="2023-03-08T07:21:00Z"/>
        </w:rPr>
        <w:pPrChange w:id="61" w:author="Gavin Thomas Koma" w:date="2023-03-08T07:21:00Z">
          <w:pPr/>
        </w:pPrChange>
      </w:pPr>
      <w:del w:id="62" w:author="Gavin Thomas Koma" w:date="2023-03-08T07:21:00Z">
        <w:r w:rsidDel="00813C50">
          <w:delText xml:space="preserve">The code above functions by taking the specified means and supplying them to my dataframe generation command that utilizes np.random.normal. </w:delText>
        </w:r>
        <w:r w:rsidR="00201700" w:rsidDel="00813C50">
          <w:delText xml:space="preserve">The outputted dictionary {d} has a size of 11 and is designed to have the value of the mean of the array </w:delText>
        </w:r>
        <w:r w:rsidDel="00813C50">
          <w:delText>that was specified</w:delText>
        </w:r>
        <w:r w:rsidR="00F200F3" w:rsidDel="00813C50">
          <w:delText>.</w:delText>
        </w:r>
        <w:r w:rsidDel="00813C50">
          <w:delText xml:space="preserve"> </w:delText>
        </w:r>
      </w:del>
    </w:p>
    <w:p w14:paraId="506F047E" w14:textId="1AF464D5" w:rsidR="00201700" w:rsidDel="00813C50" w:rsidRDefault="00A55B03" w:rsidP="00813C50">
      <w:pPr>
        <w:pStyle w:val="Heading1"/>
        <w:rPr>
          <w:del w:id="63" w:author="Gavin Thomas Koma" w:date="2023-03-08T07:21:00Z"/>
        </w:rPr>
        <w:pPrChange w:id="64" w:author="Gavin Thomas Koma" w:date="2023-03-08T07:21:00Z">
          <w:pPr>
            <w:jc w:val="center"/>
          </w:pPr>
        </w:pPrChange>
      </w:pPr>
      <w:del w:id="65" w:author="Gavin Thomas Koma" w:date="2023-03-08T07:21:00Z">
        <w:r w:rsidDel="00813C50">
          <w:rPr>
            <w:noProof/>
          </w:rPr>
          <w:drawing>
            <wp:inline distT="0" distB="0" distL="0" distR="0" wp14:anchorId="706F6817" wp14:editId="7C22605F">
              <wp:extent cx="5186261" cy="2174240"/>
              <wp:effectExtent l="0" t="0" r="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11"/>
                      <a:stretch>
                        <a:fillRect/>
                      </a:stretch>
                    </pic:blipFill>
                    <pic:spPr>
                      <a:xfrm>
                        <a:off x="0" y="0"/>
                        <a:ext cx="5195348" cy="2178050"/>
                      </a:xfrm>
                      <a:prstGeom prst="rect">
                        <a:avLst/>
                      </a:prstGeom>
                    </pic:spPr>
                  </pic:pic>
                </a:graphicData>
              </a:graphic>
            </wp:inline>
          </w:drawing>
        </w:r>
      </w:del>
    </w:p>
    <w:p w14:paraId="7878F74A" w14:textId="4F0EBBE6" w:rsidR="00A55B03" w:rsidDel="00813C50" w:rsidRDefault="00A55B03" w:rsidP="00813C50">
      <w:pPr>
        <w:pStyle w:val="Heading1"/>
        <w:rPr>
          <w:del w:id="66" w:author="Gavin Thomas Koma" w:date="2023-03-08T07:21:00Z"/>
        </w:rPr>
        <w:pPrChange w:id="67" w:author="Gavin Thomas Koma" w:date="2023-03-08T07:21:00Z">
          <w:pPr/>
        </w:pPrChange>
      </w:pPr>
      <w:del w:id="68" w:author="Gavin Thomas Koma" w:date="2023-03-08T07:21:00Z">
        <w:r w:rsidDel="00813C50">
          <w:delText>This completes Task 1 of the homework assignment as step 1 was to just create 11 independent datasets consisting of 10^6 points with a variance of 1 and varying means.</w:delText>
        </w:r>
      </w:del>
    </w:p>
    <w:p w14:paraId="0E3D44F2" w14:textId="7C5C0D0B" w:rsidR="00F86BE9" w:rsidDel="00813C50" w:rsidRDefault="00201700" w:rsidP="00813C50">
      <w:pPr>
        <w:pStyle w:val="Heading1"/>
        <w:rPr>
          <w:del w:id="69" w:author="Gavin Thomas Koma" w:date="2023-03-08T07:21:00Z"/>
        </w:rPr>
        <w:pPrChange w:id="70" w:author="Gavin Thomas Koma" w:date="2023-03-08T07:21:00Z">
          <w:pPr>
            <w:pStyle w:val="Heading1"/>
          </w:pPr>
        </w:pPrChange>
      </w:pPr>
      <w:del w:id="71" w:author="Gavin Thomas Koma" w:date="2023-03-08T07:21:00Z">
        <w:r w:rsidDel="00813C50">
          <w:delText>Task 2</w:delText>
        </w:r>
      </w:del>
    </w:p>
    <w:p w14:paraId="3984F413" w14:textId="031C1837" w:rsidR="00201700" w:rsidDel="00813C50" w:rsidRDefault="00A55B03" w:rsidP="00813C50">
      <w:pPr>
        <w:pStyle w:val="Heading1"/>
        <w:rPr>
          <w:del w:id="72" w:author="Gavin Thomas Koma" w:date="2023-03-08T07:21:00Z"/>
        </w:rPr>
        <w:pPrChange w:id="73" w:author="Gavin Thomas Koma" w:date="2023-03-08T07:21:00Z">
          <w:pPr/>
        </w:pPrChange>
      </w:pPr>
      <w:del w:id="74" w:author="Gavin Thomas Koma" w:date="2023-03-08T07:21:00Z">
        <w:r w:rsidDel="00813C50">
          <w:delText xml:space="preserve">Task 2’s goal was first to utilize a dataset with a mean of </w:delText>
        </w:r>
        <w:r w:rsidR="00FF3CB5" w:rsidDel="00813C50">
          <w:delText>1.00 and</w:delText>
        </w:r>
        <w:r w:rsidDel="00813C50">
          <w:delText xml:space="preserve"> estimate the mean value through the maximum likelihood estimate method. </w:delText>
        </w:r>
        <w:r w:rsidR="00FF3CB5" w:rsidDel="00813C50">
          <w:delText xml:space="preserve">In order to do this, I utilized the same dictionary {d} that was generated in the previous task. </w:delText>
        </w:r>
        <w:r w:rsidR="00F200F3" w:rsidDel="00813C50">
          <w:delText>Out of pure anxiety, I double checked all of the values in my dictionary to ensure they all had the proper means. I wrote a for-loop that iterates through the name and values of the data frame and calculated the mean by diving the sum of the values by the total length of the array.</w:delText>
        </w:r>
      </w:del>
    </w:p>
    <w:p w14:paraId="4B4561FA" w14:textId="1F5D67E9" w:rsidR="00A55B03" w:rsidDel="00813C50" w:rsidRDefault="00F200F3" w:rsidP="00813C50">
      <w:pPr>
        <w:pStyle w:val="Heading1"/>
        <w:rPr>
          <w:del w:id="75" w:author="Gavin Thomas Koma" w:date="2023-03-08T07:21:00Z"/>
        </w:rPr>
        <w:pPrChange w:id="76" w:author="Gavin Thomas Koma" w:date="2023-03-08T07:21:00Z">
          <w:pPr>
            <w:jc w:val="center"/>
          </w:pPr>
        </w:pPrChange>
      </w:pPr>
      <w:del w:id="77" w:author="Gavin Thomas Koma" w:date="2023-03-08T07:21:00Z">
        <w:r w:rsidDel="00813C50">
          <w:rPr>
            <w:noProof/>
          </w:rPr>
          <w:drawing>
            <wp:inline distT="0" distB="0" distL="0" distR="0" wp14:anchorId="4BFF5ACA" wp14:editId="7725311A">
              <wp:extent cx="5171370" cy="883578"/>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srcRect b="46585"/>
                      <a:stretch/>
                    </pic:blipFill>
                    <pic:spPr bwMode="auto">
                      <a:xfrm>
                        <a:off x="0" y="0"/>
                        <a:ext cx="5225326" cy="892797"/>
                      </a:xfrm>
                      <a:prstGeom prst="rect">
                        <a:avLst/>
                      </a:prstGeom>
                      <a:ln>
                        <a:noFill/>
                      </a:ln>
                      <a:extLst>
                        <a:ext uri="{53640926-AAD7-44D8-BBD7-CCE9431645EC}">
                          <a14:shadowObscured xmlns:a14="http://schemas.microsoft.com/office/drawing/2010/main"/>
                        </a:ext>
                      </a:extLst>
                    </pic:spPr>
                  </pic:pic>
                </a:graphicData>
              </a:graphic>
            </wp:inline>
          </w:drawing>
        </w:r>
      </w:del>
    </w:p>
    <w:p w14:paraId="131E0542" w14:textId="32660D7B" w:rsidR="00F200F3" w:rsidDel="00813C50" w:rsidRDefault="00F200F3" w:rsidP="00813C50">
      <w:pPr>
        <w:pStyle w:val="Heading1"/>
        <w:rPr>
          <w:del w:id="78" w:author="Gavin Thomas Koma" w:date="2023-03-08T07:21:00Z"/>
        </w:rPr>
        <w:pPrChange w:id="79" w:author="Gavin Thomas Koma" w:date="2023-03-08T07:21:00Z">
          <w:pPr/>
        </w:pPrChange>
      </w:pPr>
      <w:del w:id="80" w:author="Gavin Thomas Koma" w:date="2023-03-08T07:21:00Z">
        <w:r w:rsidDel="00813C50">
          <w:delText xml:space="preserve">The outputted value of the mean using the maximum likelihood estimation for the dataset with an intended mean of 1.00 is 1.00135. This is good as it was exactly as intended. The other datasets follow in that all of their means are incredibly close to the intended value. </w:delText>
        </w:r>
      </w:del>
    </w:p>
    <w:p w14:paraId="07537CC9" w14:textId="3A7EFAF5" w:rsidR="00F200F3" w:rsidRPr="00F200F3" w:rsidDel="00813C50" w:rsidRDefault="00F200F3" w:rsidP="00813C50">
      <w:pPr>
        <w:pStyle w:val="Heading1"/>
        <w:rPr>
          <w:del w:id="81" w:author="Gavin Thomas Koma" w:date="2023-03-08T07:21:00Z"/>
        </w:rPr>
        <w:pPrChange w:id="82" w:author="Gavin Thomas Koma" w:date="2023-03-08T07:21:00Z">
          <w:pPr/>
        </w:pPrChange>
      </w:pPr>
      <w:del w:id="83" w:author="Gavin Thomas Koma" w:date="2023-03-08T07:21:00Z">
        <w:r w:rsidDel="00813C50">
          <w:delText xml:space="preserve">The next goal of this task is to plot the estimated mean for the range of </w:delText>
        </w:r>
        <w:r w:rsidDel="00813C50">
          <w:rPr>
            <w:i/>
            <w:iCs/>
          </w:rPr>
          <w:delText>N</w:delText>
        </w:r>
        <w:r w:rsidDel="00813C50">
          <w:delText xml:space="preserve"> = [1,10^6] using a log base 10 scale. Therefore, I plotted all estimated means for all 1,000,000 data points and utilized a log base scale as required. </w:delText>
        </w:r>
      </w:del>
    </w:p>
    <w:p w14:paraId="7D9693B3" w14:textId="2DE6FA0D" w:rsidR="00866C4C" w:rsidRPr="00201700" w:rsidDel="00813C50" w:rsidRDefault="00F200F3" w:rsidP="00813C50">
      <w:pPr>
        <w:pStyle w:val="Heading1"/>
        <w:rPr>
          <w:del w:id="84" w:author="Gavin Thomas Koma" w:date="2023-03-08T07:21:00Z"/>
        </w:rPr>
        <w:pPrChange w:id="85" w:author="Gavin Thomas Koma" w:date="2023-03-08T07:21:00Z">
          <w:pPr/>
        </w:pPrChange>
      </w:pPr>
      <w:del w:id="86" w:author="Gavin Thomas Koma" w:date="2023-02-06T21:05:00Z">
        <w:r w:rsidDel="00866C4C">
          <w:rPr>
            <w:noProof/>
          </w:rPr>
          <w:drawing>
            <wp:inline distT="0" distB="0" distL="0" distR="0" wp14:anchorId="0DBA2215" wp14:editId="165C815B">
              <wp:extent cx="4368229" cy="3276172"/>
              <wp:effectExtent l="0" t="0" r="635"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4378918" cy="3284189"/>
                      </a:xfrm>
                      <a:prstGeom prst="rect">
                        <a:avLst/>
                      </a:prstGeom>
                    </pic:spPr>
                  </pic:pic>
                </a:graphicData>
              </a:graphic>
            </wp:inline>
          </w:drawing>
        </w:r>
      </w:del>
    </w:p>
    <w:p w14:paraId="409EC6AC" w14:textId="76DE471D" w:rsidR="00201700" w:rsidDel="00813C50" w:rsidRDefault="00201700" w:rsidP="00813C50">
      <w:pPr>
        <w:pStyle w:val="Heading1"/>
        <w:rPr>
          <w:del w:id="87" w:author="Gavin Thomas Koma" w:date="2023-03-08T07:21:00Z"/>
        </w:rPr>
        <w:pPrChange w:id="88" w:author="Gavin Thomas Koma" w:date="2023-03-08T07:21:00Z">
          <w:pPr>
            <w:pStyle w:val="Heading1"/>
          </w:pPr>
        </w:pPrChange>
      </w:pPr>
      <w:del w:id="89" w:author="Gavin Thomas Koma" w:date="2023-03-08T07:21:00Z">
        <w:r w:rsidDel="00813C50">
          <w:delText>Task 3</w:delText>
        </w:r>
      </w:del>
    </w:p>
    <w:p w14:paraId="7DECC7BC" w14:textId="3895917C" w:rsidR="00A77AFC" w:rsidRPr="00A77AFC" w:rsidDel="00813C50" w:rsidRDefault="00A77AFC" w:rsidP="00813C50">
      <w:pPr>
        <w:pStyle w:val="Heading1"/>
        <w:rPr>
          <w:del w:id="90" w:author="Gavin Thomas Koma" w:date="2023-03-08T07:21:00Z"/>
        </w:rPr>
        <w:pPrChange w:id="91" w:author="Gavin Thomas Koma" w:date="2023-03-08T07:21:00Z">
          <w:pPr/>
        </w:pPrChange>
      </w:pPr>
    </w:p>
    <w:p w14:paraId="174FFFD5" w14:textId="3A73DD54" w:rsidR="00A55B03" w:rsidDel="00813C50" w:rsidRDefault="00A55B03" w:rsidP="00813C50">
      <w:pPr>
        <w:pStyle w:val="Heading1"/>
        <w:rPr>
          <w:del w:id="92" w:author="Gavin Thomas Koma" w:date="2023-03-08T07:21:00Z"/>
        </w:rPr>
        <w:pPrChange w:id="93" w:author="Gavin Thomas Koma" w:date="2023-03-08T07:21:00Z">
          <w:pPr/>
        </w:pPrChange>
      </w:pPr>
    </w:p>
    <w:p w14:paraId="73D7D2FF" w14:textId="5E2B1E0F" w:rsidR="008F01C8" w:rsidRPr="003C0AF7" w:rsidDel="00813C50" w:rsidRDefault="008F01C8" w:rsidP="00813C50">
      <w:pPr>
        <w:pStyle w:val="Heading1"/>
        <w:rPr>
          <w:del w:id="94" w:author="Gavin Thomas Koma" w:date="2023-03-08T07:21:00Z"/>
        </w:rPr>
        <w:pPrChange w:id="95" w:author="Gavin Thomas Koma" w:date="2023-03-08T07:21:00Z">
          <w:pPr/>
        </w:pPrChange>
      </w:pPr>
    </w:p>
    <w:p w14:paraId="352B5C00" w14:textId="5949B201" w:rsidR="00201700" w:rsidDel="00813C50" w:rsidRDefault="00201700" w:rsidP="00813C50">
      <w:pPr>
        <w:pStyle w:val="Heading1"/>
        <w:rPr>
          <w:del w:id="96" w:author="Gavin Thomas Koma" w:date="2023-03-08T07:21:00Z"/>
        </w:rPr>
        <w:pPrChange w:id="97" w:author="Gavin Thomas Koma" w:date="2023-03-08T07:21:00Z">
          <w:pPr>
            <w:pStyle w:val="Heading1"/>
          </w:pPr>
        </w:pPrChange>
      </w:pPr>
      <w:del w:id="98" w:author="Gavin Thomas Koma" w:date="2023-03-08T07:21:00Z">
        <w:r w:rsidDel="00813C50">
          <w:delText>Task 4</w:delText>
        </w:r>
      </w:del>
    </w:p>
    <w:p w14:paraId="39F20D09" w14:textId="4DB1B613" w:rsidR="00201700" w:rsidDel="00EB0F45" w:rsidRDefault="00201700" w:rsidP="00813C50">
      <w:pPr>
        <w:pStyle w:val="Heading1"/>
        <w:rPr>
          <w:del w:id="99" w:author="Gavin Thomas Koma" w:date="2023-02-06T22:28:00Z"/>
        </w:rPr>
        <w:pPrChange w:id="100" w:author="Gavin Thomas Koma" w:date="2023-03-08T07:21:00Z">
          <w:pPr/>
        </w:pPrChange>
      </w:pPr>
    </w:p>
    <w:p w14:paraId="26573742" w14:textId="0B7F3EDD" w:rsidR="00A0041C" w:rsidRPr="00A0041C" w:rsidDel="00A0041C" w:rsidRDefault="00A0041C" w:rsidP="00813C50">
      <w:pPr>
        <w:pStyle w:val="Heading1"/>
        <w:rPr>
          <w:del w:id="101" w:author="Gavin Thomas Koma" w:date="2023-02-06T22:58:00Z"/>
        </w:rPr>
        <w:pPrChange w:id="102" w:author="Gavin Thomas Koma" w:date="2023-03-08T07:21:00Z">
          <w:pPr/>
        </w:pPrChange>
      </w:pPr>
    </w:p>
    <w:p w14:paraId="466F184B" w14:textId="2B9B59DC" w:rsidR="00A55B03" w:rsidRPr="00201700" w:rsidDel="00813C50" w:rsidRDefault="00A55B03" w:rsidP="00813C50">
      <w:pPr>
        <w:pStyle w:val="Heading1"/>
        <w:rPr>
          <w:del w:id="103" w:author="Gavin Thomas Koma" w:date="2023-03-08T07:21:00Z"/>
        </w:rPr>
        <w:pPrChange w:id="104" w:author="Gavin Thomas Koma" w:date="2023-03-08T07:21:00Z">
          <w:pPr/>
        </w:pPrChange>
      </w:pPr>
    </w:p>
    <w:p w14:paraId="7B4F2D8A" w14:textId="128087DE" w:rsidR="002E0497" w:rsidRPr="00A0041C" w:rsidDel="00813C50" w:rsidRDefault="003925EE" w:rsidP="00813C50">
      <w:pPr>
        <w:pStyle w:val="Heading1"/>
        <w:rPr>
          <w:del w:id="105" w:author="Gavin Thomas Koma" w:date="2023-03-08T07:21:00Z"/>
        </w:rPr>
        <w:pPrChange w:id="106" w:author="Gavin Thomas Koma" w:date="2023-03-08T07:21:00Z">
          <w:pPr>
            <w:pStyle w:val="Heading1"/>
          </w:pPr>
        </w:pPrChange>
      </w:pPr>
      <w:del w:id="107" w:author="Gavin Thomas Koma" w:date="2023-03-08T07:21:00Z">
        <w:r w:rsidDel="00813C50">
          <w:delText>Summary</w:delText>
        </w:r>
      </w:del>
    </w:p>
    <w:p w14:paraId="58AB2BAF" w14:textId="47CBC529" w:rsidR="00BF60FC" w:rsidRPr="003925EE" w:rsidRDefault="00BF60FC" w:rsidP="00813C50">
      <w:pPr>
        <w:pStyle w:val="Heading1"/>
        <w:pageBreakBefore/>
        <w:pPrChange w:id="108" w:author="Gavin Thomas Koma" w:date="2023-03-08T07:21:00Z">
          <w:pPr/>
        </w:pPrChange>
      </w:pPr>
    </w:p>
    <w:p w14:paraId="3B6FA41E" w14:textId="4724BBFB" w:rsidR="003925EE" w:rsidRPr="003925EE" w:rsidRDefault="003925EE" w:rsidP="003925EE"/>
    <w:p w14:paraId="17C13857" w14:textId="565BF3BC" w:rsidR="003925EE" w:rsidRPr="003925EE" w:rsidRDefault="003925EE" w:rsidP="003925EE"/>
    <w:bookmarkEnd w:id="19"/>
    <w:p w14:paraId="02A9E1CE" w14:textId="77777777" w:rsidR="008A1344" w:rsidRPr="008A1344" w:rsidRDefault="008A1344" w:rsidP="008A1344"/>
    <w:sectPr w:rsidR="008A1344" w:rsidRPr="008A1344" w:rsidSect="00BF60FC">
      <w:headerReference w:type="default" r:id="rId14"/>
      <w:footerReference w:type="default" r:id="rId15"/>
      <w:pgSz w:w="12240" w:h="15840"/>
      <w:pgMar w:top="1440" w:right="1440" w:bottom="1440" w:left="1440" w:header="576"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53C9" w14:textId="77777777" w:rsidR="008E6A76" w:rsidRDefault="008E6A76">
      <w:pPr>
        <w:spacing w:after="0"/>
      </w:pPr>
      <w:r>
        <w:separator/>
      </w:r>
    </w:p>
  </w:endnote>
  <w:endnote w:type="continuationSeparator" w:id="0">
    <w:p w14:paraId="1B153C22" w14:textId="77777777" w:rsidR="008E6A76" w:rsidRDefault="008E6A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1EC8" w14:textId="24AC7FB6" w:rsidR="005A0B97" w:rsidRDefault="009C6132">
    <w:pPr>
      <w:pStyle w:val="Footer"/>
      <w:tabs>
        <w:tab w:val="clear" w:pos="8640"/>
      </w:tabs>
    </w:pPr>
    <w:r>
      <w:t>E</w:t>
    </w:r>
    <w:r w:rsidR="002F691B">
      <w:t xml:space="preserve">CE </w:t>
    </w:r>
    <w:r w:rsidR="002A6630">
      <w:t>8527</w:t>
    </w:r>
    <w:r>
      <w:t xml:space="preserve">: </w:t>
    </w:r>
    <w:r w:rsidR="002A6630">
      <w:t>Introduction to Machine Learning and Pattern Recognition</w:t>
    </w:r>
    <w:r w:rsidR="006A3001">
      <w:tab/>
    </w:r>
    <w:ins w:id="114" w:author="Gavin Thomas Koma" w:date="2023-02-06T22:58:00Z">
      <w:r w:rsidR="00A0041C">
        <w:t>February 6th</w:t>
      </w:r>
    </w:ins>
    <w:del w:id="115" w:author="Gavin Thomas Koma" w:date="2023-02-06T22:58:00Z">
      <w:r w:rsidR="00396567" w:rsidDel="00A0041C">
        <w:delText>January 6</w:delText>
      </w:r>
    </w:del>
    <w:r w:rsidR="00396567">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60524" w14:textId="77777777" w:rsidR="008E6A76" w:rsidRDefault="008E6A76">
      <w:pPr>
        <w:spacing w:after="0"/>
      </w:pPr>
      <w:r>
        <w:separator/>
      </w:r>
    </w:p>
  </w:footnote>
  <w:footnote w:type="continuationSeparator" w:id="0">
    <w:p w14:paraId="7798AEBC" w14:textId="77777777" w:rsidR="008E6A76" w:rsidRDefault="008E6A7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17D" w14:textId="10965768" w:rsidR="00A0041C" w:rsidRDefault="002A6630">
    <w:pPr>
      <w:pStyle w:val="Header"/>
      <w:tabs>
        <w:tab w:val="clear" w:pos="8640"/>
      </w:tabs>
    </w:pPr>
    <w:r>
      <w:t>G</w:t>
    </w:r>
    <w:r w:rsidR="009C6132">
      <w:t xml:space="preserve">. </w:t>
    </w:r>
    <w:r>
      <w:t>Koma</w:t>
    </w:r>
    <w:r w:rsidR="009C6132">
      <w:t xml:space="preserve">: HW # </w:t>
    </w:r>
    <w:r>
      <w:t>0</w:t>
    </w:r>
    <w:ins w:id="109" w:author="Gavin Thomas Koma" w:date="2023-03-08T07:21:00Z">
      <w:r w:rsidR="00813C50">
        <w:t>7</w:t>
      </w:r>
    </w:ins>
    <w:del w:id="110" w:author="Gavin Thomas Koma" w:date="2023-03-08T07:21:00Z">
      <w:r w:rsidDel="00813C50">
        <w:delText>3</w:delText>
      </w:r>
    </w:del>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60FC">
      <w:rPr>
        <w:rStyle w:val="PageNumber"/>
        <w:noProof/>
      </w:rPr>
      <w:t>1</w:t>
    </w:r>
    <w:r w:rsidR="0044049E">
      <w:rPr>
        <w:rStyle w:val="PageNumber"/>
      </w:rPr>
      <w:fldChar w:fldCharType="end"/>
    </w:r>
    <w:r w:rsidR="006A3001">
      <w:rPr>
        <w:rStyle w:val="PageNumber"/>
      </w:rPr>
      <w:t xml:space="preserve"> of </w:t>
    </w:r>
    <w:ins w:id="111" w:author="Gavin Thomas Koma" w:date="2023-02-06T22:58:00Z">
      <w:r w:rsidR="00A0041C">
        <w:rPr>
          <w:rStyle w:val="PageNumber"/>
        </w:rPr>
        <w:t>1</w:t>
      </w:r>
    </w:ins>
    <w:ins w:id="112" w:author="Gavin Thomas Koma" w:date="2023-02-06T23:04:00Z">
      <w:r w:rsidR="002E0497">
        <w:rPr>
          <w:rStyle w:val="PageNumber"/>
        </w:rPr>
        <w:t>1</w:t>
      </w:r>
    </w:ins>
    <w:del w:id="113" w:author="Gavin Thomas Koma" w:date="2023-02-06T22:58:00Z">
      <w:r w:rsidR="002A35EA" w:rsidDel="00A0041C">
        <w:rPr>
          <w:rStyle w:val="PageNumber"/>
        </w:rPr>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1530"/>
    <w:multiLevelType w:val="multilevel"/>
    <w:tmpl w:val="82D48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E946E0DA"/>
    <w:lvl w:ilvl="0">
      <w:start w:val="1"/>
      <w:numFmt w:val="decimal"/>
      <w:lvlText w:val="Problem %1:"/>
      <w:lvlJc w:val="left"/>
      <w:pPr>
        <w:ind w:left="360" w:hanging="360"/>
      </w:pPr>
      <w:rPr>
        <w:rFonts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315A0210"/>
    <w:multiLevelType w:val="multilevel"/>
    <w:tmpl w:val="B79C8C3C"/>
    <w:lvl w:ilvl="0">
      <w:start w:val="1"/>
      <w:numFmt w:val="upperLetter"/>
      <w:pStyle w:val="Heading1"/>
      <w:lvlText w:val="%1."/>
      <w:lvlJc w:val="left"/>
      <w:pPr>
        <w:ind w:left="360" w:hanging="360"/>
      </w:pPr>
      <w:rPr>
        <w:rFonts w:ascii="Times New Roman" w:eastAsia="Times New Roman" w:hAnsi="Times New Roman" w:cs="Aria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21839"/>
    <w:multiLevelType w:val="hybridMultilevel"/>
    <w:tmpl w:val="2F8EA98A"/>
    <w:lvl w:ilvl="0" w:tplc="9C445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796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9E58DB"/>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26D38"/>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F58B4"/>
    <w:multiLevelType w:val="hybridMultilevel"/>
    <w:tmpl w:val="9898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07193">
    <w:abstractNumId w:val="0"/>
  </w:num>
  <w:num w:numId="2" w16cid:durableId="1654721865">
    <w:abstractNumId w:val="5"/>
  </w:num>
  <w:num w:numId="3" w16cid:durableId="433987271">
    <w:abstractNumId w:val="12"/>
  </w:num>
  <w:num w:numId="4" w16cid:durableId="1390953177">
    <w:abstractNumId w:val="11"/>
  </w:num>
  <w:num w:numId="5" w16cid:durableId="1321151790">
    <w:abstractNumId w:val="6"/>
  </w:num>
  <w:num w:numId="6" w16cid:durableId="520169004">
    <w:abstractNumId w:val="10"/>
  </w:num>
  <w:num w:numId="7" w16cid:durableId="775750910">
    <w:abstractNumId w:val="4"/>
  </w:num>
  <w:num w:numId="8" w16cid:durableId="207231787">
    <w:abstractNumId w:val="13"/>
  </w:num>
  <w:num w:numId="9" w16cid:durableId="884439974">
    <w:abstractNumId w:val="3"/>
  </w:num>
  <w:num w:numId="10" w16cid:durableId="1996061557">
    <w:abstractNumId w:val="1"/>
  </w:num>
  <w:num w:numId="11" w16cid:durableId="1689913250">
    <w:abstractNumId w:val="17"/>
  </w:num>
  <w:num w:numId="12" w16cid:durableId="655689566">
    <w:abstractNumId w:val="8"/>
  </w:num>
  <w:num w:numId="13" w16cid:durableId="560795643">
    <w:abstractNumId w:val="14"/>
  </w:num>
  <w:num w:numId="14" w16cid:durableId="737093247">
    <w:abstractNumId w:val="5"/>
  </w:num>
  <w:num w:numId="15" w16cid:durableId="1276713568">
    <w:abstractNumId w:val="5"/>
  </w:num>
  <w:num w:numId="16" w16cid:durableId="1420634121">
    <w:abstractNumId w:val="5"/>
  </w:num>
  <w:num w:numId="17" w16cid:durableId="143356271">
    <w:abstractNumId w:val="5"/>
  </w:num>
  <w:num w:numId="18" w16cid:durableId="1022708404">
    <w:abstractNumId w:val="5"/>
  </w:num>
  <w:num w:numId="19" w16cid:durableId="160464642">
    <w:abstractNumId w:val="5"/>
  </w:num>
  <w:num w:numId="20" w16cid:durableId="912081838">
    <w:abstractNumId w:val="5"/>
  </w:num>
  <w:num w:numId="21" w16cid:durableId="353650905">
    <w:abstractNumId w:val="15"/>
  </w:num>
  <w:num w:numId="22" w16cid:durableId="228344051">
    <w:abstractNumId w:val="7"/>
  </w:num>
  <w:num w:numId="23" w16cid:durableId="1287465680">
    <w:abstractNumId w:val="7"/>
  </w:num>
  <w:num w:numId="24" w16cid:durableId="1053963362">
    <w:abstractNumId w:val="7"/>
  </w:num>
  <w:num w:numId="25" w16cid:durableId="401607734">
    <w:abstractNumId w:val="7"/>
  </w:num>
  <w:num w:numId="26" w16cid:durableId="1963732861">
    <w:abstractNumId w:val="19"/>
  </w:num>
  <w:num w:numId="27" w16cid:durableId="76295130">
    <w:abstractNumId w:val="18"/>
  </w:num>
  <w:num w:numId="28" w16cid:durableId="411780868">
    <w:abstractNumId w:val="2"/>
  </w:num>
  <w:num w:numId="29" w16cid:durableId="295911008">
    <w:abstractNumId w:val="16"/>
  </w:num>
  <w:num w:numId="30" w16cid:durableId="54807778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vin Thomas Koma">
    <w15:presenceInfo w15:providerId="AD" w15:userId="S::tug44382@temple.edu::6701367a-3b1c-45a8-a91f-7682e18c06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392D"/>
    <w:rsid w:val="000B545C"/>
    <w:rsid w:val="000C155F"/>
    <w:rsid w:val="00145F6F"/>
    <w:rsid w:val="00200204"/>
    <w:rsid w:val="00201700"/>
    <w:rsid w:val="00262558"/>
    <w:rsid w:val="0029427A"/>
    <w:rsid w:val="002A35EA"/>
    <w:rsid w:val="002A6630"/>
    <w:rsid w:val="002B09CD"/>
    <w:rsid w:val="002E0497"/>
    <w:rsid w:val="002F3EE6"/>
    <w:rsid w:val="002F691B"/>
    <w:rsid w:val="00366F6D"/>
    <w:rsid w:val="003925EE"/>
    <w:rsid w:val="00396567"/>
    <w:rsid w:val="003C0AF7"/>
    <w:rsid w:val="003C7142"/>
    <w:rsid w:val="004006EE"/>
    <w:rsid w:val="0044049E"/>
    <w:rsid w:val="004A6432"/>
    <w:rsid w:val="004B7DEF"/>
    <w:rsid w:val="005274E4"/>
    <w:rsid w:val="005A0B97"/>
    <w:rsid w:val="005A38B2"/>
    <w:rsid w:val="00685B7C"/>
    <w:rsid w:val="006A3001"/>
    <w:rsid w:val="006F1E6E"/>
    <w:rsid w:val="0074414A"/>
    <w:rsid w:val="007D07DF"/>
    <w:rsid w:val="007F2441"/>
    <w:rsid w:val="00812ECD"/>
    <w:rsid w:val="00813C50"/>
    <w:rsid w:val="00832051"/>
    <w:rsid w:val="00835AF7"/>
    <w:rsid w:val="00850B66"/>
    <w:rsid w:val="00860951"/>
    <w:rsid w:val="008642BE"/>
    <w:rsid w:val="00866C4C"/>
    <w:rsid w:val="008806EF"/>
    <w:rsid w:val="008A1344"/>
    <w:rsid w:val="008C4C30"/>
    <w:rsid w:val="008E6028"/>
    <w:rsid w:val="008E6A76"/>
    <w:rsid w:val="008F01C8"/>
    <w:rsid w:val="008F177A"/>
    <w:rsid w:val="00974BC4"/>
    <w:rsid w:val="009B0636"/>
    <w:rsid w:val="009C6132"/>
    <w:rsid w:val="009E6391"/>
    <w:rsid w:val="00A0041C"/>
    <w:rsid w:val="00A3518B"/>
    <w:rsid w:val="00A55B03"/>
    <w:rsid w:val="00A771F6"/>
    <w:rsid w:val="00A77AFC"/>
    <w:rsid w:val="00AA057E"/>
    <w:rsid w:val="00B244B2"/>
    <w:rsid w:val="00B44A00"/>
    <w:rsid w:val="00B8272E"/>
    <w:rsid w:val="00BF31D5"/>
    <w:rsid w:val="00BF60FC"/>
    <w:rsid w:val="00CC171E"/>
    <w:rsid w:val="00CC2040"/>
    <w:rsid w:val="00DC5F3E"/>
    <w:rsid w:val="00DC6516"/>
    <w:rsid w:val="00DE6353"/>
    <w:rsid w:val="00E606F8"/>
    <w:rsid w:val="00E706F1"/>
    <w:rsid w:val="00EB0F45"/>
    <w:rsid w:val="00EE4314"/>
    <w:rsid w:val="00F06A10"/>
    <w:rsid w:val="00F200F3"/>
    <w:rsid w:val="00F26A5B"/>
    <w:rsid w:val="00F7051A"/>
    <w:rsid w:val="00F72750"/>
    <w:rsid w:val="00F76A8A"/>
    <w:rsid w:val="00F86BE9"/>
    <w:rsid w:val="00FF3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2"/>
      </w:numPr>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spacing w:before="24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rsid w:val="004A6432"/>
    <w:rPr>
      <w:b/>
      <w:bCs/>
    </w:rPr>
  </w:style>
  <w:style w:type="paragraph" w:styleId="Revision">
    <w:name w:val="Revision"/>
    <w:hidden/>
    <w:uiPriority w:val="99"/>
    <w:semiHidden/>
    <w:rsid w:val="00F200F3"/>
    <w:rPr>
      <w:sz w:val="22"/>
    </w:rPr>
  </w:style>
  <w:style w:type="character" w:styleId="UnresolvedMention">
    <w:name w:val="Unresolved Mention"/>
    <w:basedOn w:val="DefaultParagraphFont"/>
    <w:uiPriority w:val="99"/>
    <w:rsid w:val="00813C50"/>
    <w:rPr>
      <w:color w:val="605E5C"/>
      <w:shd w:val="clear" w:color="auto" w:fill="E1DFDD"/>
    </w:rPr>
  </w:style>
  <w:style w:type="character" w:styleId="PlaceholderText">
    <w:name w:val="Placeholder Text"/>
    <w:basedOn w:val="DefaultParagraphFont"/>
    <w:uiPriority w:val="99"/>
    <w:semiHidden/>
    <w:rsid w:val="00813C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33D4A-7573-F04F-A778-C34CA661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5156</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Gavin Thomas Koma</cp:lastModifiedBy>
  <cp:revision>2</cp:revision>
  <cp:lastPrinted>2023-02-07T04:06:00Z</cp:lastPrinted>
  <dcterms:created xsi:type="dcterms:W3CDTF">2023-03-09T07:02:00Z</dcterms:created>
  <dcterms:modified xsi:type="dcterms:W3CDTF">2023-03-09T07:02:00Z</dcterms:modified>
</cp:coreProperties>
</file>